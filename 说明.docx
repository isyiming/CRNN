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46E91" w14:textId="77777777" w:rsidR="00A33018" w:rsidRDefault="00A33018" w:rsidP="00A33018">
      <w:pPr>
        <w:rPr>
          <w:rFonts w:eastAsia="Times New Roman"/>
        </w:rPr>
      </w:pPr>
      <w:r>
        <w:rPr>
          <w:rFonts w:ascii="宋体" w:eastAsia="宋体" w:hAnsi="宋体" w:hint="eastAsia"/>
          <w:kern w:val="2"/>
          <w:sz w:val="21"/>
          <w:szCs w:val="21"/>
        </w:rPr>
        <w:t>这个项目的论文地址：</w:t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"http://arxiv.org/abs/1507.05717" </w:instrText>
      </w:r>
      <w:r>
        <w:rPr>
          <w:rFonts w:eastAsia="Times New Roman"/>
        </w:rPr>
        <w:fldChar w:fldCharType="separate"/>
      </w:r>
      <w:r>
        <w:rPr>
          <w:rStyle w:val="afc"/>
          <w:rFonts w:ascii="Helvetica" w:eastAsia="Times New Roman" w:hAnsi="Helvetica"/>
          <w:color w:val="0366D6"/>
        </w:rPr>
        <w:t>http://arxiv.org/abs/1507.05717</w:t>
      </w:r>
      <w:r>
        <w:rPr>
          <w:rFonts w:eastAsia="Times New Roman"/>
        </w:rPr>
        <w:fldChar w:fldCharType="end"/>
      </w:r>
    </w:p>
    <w:p w14:paraId="6A7274D0" w14:textId="0E25FE23" w:rsidR="00DF4DFB" w:rsidRDefault="00A33018" w:rsidP="00AC4546">
      <w:pPr>
        <w:rPr>
          <w:rFonts w:ascii="宋体" w:eastAsia="宋体" w:hAnsi="宋体"/>
          <w:kern w:val="2"/>
          <w:sz w:val="21"/>
          <w:szCs w:val="21"/>
        </w:rPr>
      </w:pPr>
      <w:proofErr w:type="spellStart"/>
      <w:r w:rsidRPr="00A33018">
        <w:rPr>
          <w:rFonts w:ascii="宋体" w:eastAsia="宋体" w:hAnsi="宋体"/>
          <w:kern w:val="2"/>
          <w:sz w:val="21"/>
          <w:szCs w:val="21"/>
        </w:rPr>
        <w:t>CRNN_Tensorflow</w:t>
      </w:r>
      <w:proofErr w:type="spellEnd"/>
      <w:r w:rsidRPr="00A33018">
        <w:rPr>
          <w:rFonts w:ascii="宋体" w:eastAsia="宋体" w:hAnsi="宋体"/>
          <w:kern w:val="2"/>
          <w:sz w:val="21"/>
          <w:szCs w:val="21"/>
        </w:rPr>
        <w:t>-master</w:t>
      </w:r>
      <w:r>
        <w:rPr>
          <w:rFonts w:ascii="宋体" w:eastAsia="宋体" w:hAnsi="宋体" w:hint="eastAsia"/>
          <w:kern w:val="2"/>
          <w:sz w:val="21"/>
          <w:szCs w:val="21"/>
        </w:rPr>
        <w:t>文件夹下的四个</w:t>
      </w:r>
      <w:proofErr w:type="spellStart"/>
      <w:r>
        <w:rPr>
          <w:rFonts w:ascii="宋体" w:eastAsia="宋体" w:hAnsi="宋体" w:hint="eastAsia"/>
          <w:kern w:val="2"/>
          <w:sz w:val="21"/>
          <w:szCs w:val="21"/>
        </w:rPr>
        <w:t>py</w:t>
      </w:r>
      <w:proofErr w:type="spellEnd"/>
      <w:r>
        <w:rPr>
          <w:rFonts w:ascii="宋体" w:eastAsia="宋体" w:hAnsi="宋体" w:hint="eastAsia"/>
          <w:kern w:val="2"/>
          <w:sz w:val="21"/>
          <w:szCs w:val="21"/>
        </w:rPr>
        <w:t>文件：</w:t>
      </w:r>
    </w:p>
    <w:p w14:paraId="3FFF2FBE" w14:textId="77777777" w:rsidR="00CD193B" w:rsidRDefault="00CD193B" w:rsidP="00AC4546">
      <w:pPr>
        <w:rPr>
          <w:rFonts w:ascii="宋体" w:eastAsia="宋体" w:hAnsi="宋体"/>
          <w:kern w:val="2"/>
          <w:sz w:val="21"/>
          <w:szCs w:val="21"/>
        </w:rPr>
      </w:pPr>
    </w:p>
    <w:p w14:paraId="2FFD41CB" w14:textId="4DC37077" w:rsidR="00A33018" w:rsidRDefault="00CD193B" w:rsidP="00AC4546">
      <w:pPr>
        <w:rPr>
          <w:rFonts w:ascii="宋体" w:eastAsia="宋体" w:hAnsi="宋体"/>
          <w:kern w:val="2"/>
          <w:sz w:val="21"/>
          <w:szCs w:val="21"/>
        </w:rPr>
      </w:pPr>
      <w:r>
        <w:rPr>
          <w:rFonts w:ascii="宋体" w:eastAsia="宋体" w:hAnsi="宋体" w:hint="eastAsia"/>
          <w:kern w:val="2"/>
          <w:sz w:val="21"/>
          <w:szCs w:val="21"/>
        </w:rPr>
        <w:t>1)</w:t>
      </w:r>
      <w:proofErr w:type="spellStart"/>
      <w:r w:rsidR="00A33018" w:rsidRPr="00A33018">
        <w:rPr>
          <w:rFonts w:ascii="宋体" w:eastAsia="宋体" w:hAnsi="宋体"/>
          <w:kern w:val="2"/>
          <w:sz w:val="21"/>
          <w:szCs w:val="21"/>
        </w:rPr>
        <w:t>demo_shadownet</w:t>
      </w:r>
      <w:proofErr w:type="spellEnd"/>
      <w:r w:rsidR="00A33018">
        <w:rPr>
          <w:rFonts w:ascii="宋体" w:eastAsia="宋体" w:hAnsi="宋体" w:hint="eastAsia"/>
          <w:kern w:val="2"/>
          <w:sz w:val="21"/>
          <w:szCs w:val="21"/>
        </w:rPr>
        <w:t>：一个小demo，执行它会测试在</w:t>
      </w:r>
      <w:proofErr w:type="spellStart"/>
      <w:r w:rsidR="00A33018" w:rsidRPr="00A33018">
        <w:rPr>
          <w:rFonts w:ascii="宋体" w:eastAsia="宋体" w:hAnsi="宋体"/>
          <w:kern w:val="2"/>
          <w:sz w:val="21"/>
          <w:szCs w:val="21"/>
        </w:rPr>
        <w:t>CRNN_Tensorflow</w:t>
      </w:r>
      <w:proofErr w:type="spellEnd"/>
      <w:r w:rsidR="00A33018" w:rsidRPr="00A33018">
        <w:rPr>
          <w:rFonts w:ascii="宋体" w:eastAsia="宋体" w:hAnsi="宋体"/>
          <w:kern w:val="2"/>
          <w:sz w:val="21"/>
          <w:szCs w:val="21"/>
        </w:rPr>
        <w:t>-master</w:t>
      </w:r>
      <w:r w:rsidR="00A33018">
        <w:rPr>
          <w:rFonts w:ascii="宋体" w:eastAsia="宋体" w:hAnsi="宋体" w:hint="eastAsia"/>
          <w:kern w:val="2"/>
          <w:sz w:val="21"/>
          <w:szCs w:val="21"/>
        </w:rPr>
        <w:t>/data/</w:t>
      </w:r>
      <w:proofErr w:type="spellStart"/>
      <w:r w:rsidR="00A33018">
        <w:rPr>
          <w:rFonts w:ascii="宋体" w:eastAsia="宋体" w:hAnsi="宋体" w:hint="eastAsia"/>
          <w:kern w:val="2"/>
          <w:sz w:val="21"/>
          <w:szCs w:val="21"/>
        </w:rPr>
        <w:t>test</w:t>
      </w:r>
      <w:r w:rsidR="00A33018">
        <w:rPr>
          <w:rFonts w:ascii="宋体" w:eastAsia="宋体" w:hAnsi="宋体"/>
          <w:kern w:val="2"/>
          <w:sz w:val="21"/>
          <w:szCs w:val="21"/>
        </w:rPr>
        <w:t>_image</w:t>
      </w:r>
      <w:proofErr w:type="spellEnd"/>
      <w:r w:rsidR="00A33018">
        <w:rPr>
          <w:rFonts w:ascii="宋体" w:eastAsia="宋体" w:hAnsi="宋体" w:hint="eastAsia"/>
          <w:kern w:val="2"/>
          <w:sz w:val="21"/>
          <w:szCs w:val="21"/>
        </w:rPr>
        <w:t>下的图片，如果你想更改测试的图片，在</w:t>
      </w:r>
      <w:r w:rsidR="00A33018" w:rsidRPr="00A33018">
        <w:rPr>
          <w:rFonts w:ascii="宋体" w:eastAsia="宋体" w:hAnsi="宋体"/>
          <w:kern w:val="2"/>
          <w:sz w:val="21"/>
          <w:szCs w:val="21"/>
        </w:rPr>
        <w:t>demo_shadownet</w:t>
      </w:r>
      <w:r w:rsidR="00A33018">
        <w:rPr>
          <w:rFonts w:ascii="宋体" w:eastAsia="宋体" w:hAnsi="宋体" w:hint="eastAsia"/>
          <w:kern w:val="2"/>
          <w:sz w:val="21"/>
          <w:szCs w:val="21"/>
        </w:rPr>
        <w:t>.py中修改文件名</w:t>
      </w:r>
      <w:r w:rsidR="00053D49">
        <w:rPr>
          <w:rFonts w:ascii="宋体" w:eastAsia="宋体" w:hAnsi="宋体" w:hint="eastAsia"/>
          <w:kern w:val="2"/>
          <w:sz w:val="21"/>
          <w:szCs w:val="21"/>
        </w:rPr>
        <w:t>：</w:t>
      </w:r>
    </w:p>
    <w:p w14:paraId="49F781AC" w14:textId="7EAE740B" w:rsidR="00053D49" w:rsidRDefault="00053D49" w:rsidP="00B1317D">
      <w:pPr>
        <w:outlineLvl w:val="0"/>
        <w:rPr>
          <w:rFonts w:ascii="宋体" w:eastAsia="宋体" w:hAnsi="宋体"/>
          <w:kern w:val="2"/>
          <w:sz w:val="21"/>
          <w:szCs w:val="21"/>
        </w:rPr>
      </w:pPr>
      <w:r>
        <w:rPr>
          <w:rFonts w:ascii="宋体" w:eastAsia="宋体" w:hAnsi="宋体" w:hint="eastAsia"/>
          <w:kern w:val="2"/>
          <w:sz w:val="21"/>
          <w:szCs w:val="21"/>
        </w:rPr>
        <w:t>57行 ：</w:t>
      </w:r>
      <w:proofErr w:type="spellStart"/>
      <w:r w:rsidRPr="00053D49">
        <w:rPr>
          <w:rFonts w:ascii="宋体" w:eastAsia="宋体" w:hAnsi="宋体"/>
          <w:kern w:val="2"/>
          <w:sz w:val="21"/>
          <w:szCs w:val="21"/>
        </w:rPr>
        <w:t>image_path</w:t>
      </w:r>
      <w:proofErr w:type="spellEnd"/>
      <w:r w:rsidRPr="00053D49">
        <w:rPr>
          <w:rFonts w:ascii="宋体" w:eastAsia="宋体" w:hAnsi="宋体"/>
          <w:kern w:val="2"/>
          <w:sz w:val="21"/>
          <w:szCs w:val="21"/>
        </w:rPr>
        <w:t>='data/</w:t>
      </w:r>
      <w:proofErr w:type="spellStart"/>
      <w:r w:rsidRPr="00053D49">
        <w:rPr>
          <w:rFonts w:ascii="宋体" w:eastAsia="宋体" w:hAnsi="宋体"/>
          <w:kern w:val="2"/>
          <w:sz w:val="21"/>
          <w:szCs w:val="21"/>
        </w:rPr>
        <w:t>test_images</w:t>
      </w:r>
      <w:proofErr w:type="spellEnd"/>
      <w:r w:rsidRPr="00053D49">
        <w:rPr>
          <w:rFonts w:ascii="宋体" w:eastAsia="宋体" w:hAnsi="宋体"/>
          <w:kern w:val="2"/>
          <w:sz w:val="21"/>
          <w:szCs w:val="21"/>
        </w:rPr>
        <w:t>/test_01.jpg'</w:t>
      </w:r>
    </w:p>
    <w:p w14:paraId="5D14BF80" w14:textId="37472911" w:rsidR="00095CAF" w:rsidRDefault="00CF299F" w:rsidP="00CF299F">
      <w:pPr>
        <w:rPr>
          <w:rFonts w:ascii="宋体" w:eastAsia="宋体" w:hAnsi="宋体"/>
          <w:kern w:val="2"/>
          <w:sz w:val="21"/>
          <w:szCs w:val="21"/>
        </w:rPr>
      </w:pPr>
      <w:r w:rsidRPr="00CF299F">
        <w:rPr>
          <w:rFonts w:ascii="宋体" w:eastAsia="宋体" w:hAnsi="宋体"/>
          <w:kern w:val="2"/>
          <w:sz w:val="21"/>
          <w:szCs w:val="21"/>
        </w:rPr>
        <w:t>weights_path</w:t>
      </w:r>
      <w:r w:rsidR="001835EE">
        <w:rPr>
          <w:rFonts w:ascii="宋体" w:eastAsia="宋体" w:hAnsi="宋体"/>
          <w:kern w:val="2"/>
          <w:sz w:val="21"/>
          <w:szCs w:val="21"/>
        </w:rPr>
        <w:t>='model/shadownet/shadownet_2018-4-21</w:t>
      </w:r>
      <w:r w:rsidRPr="00CF299F">
        <w:rPr>
          <w:rFonts w:ascii="宋体" w:eastAsia="宋体" w:hAnsi="宋体"/>
          <w:kern w:val="2"/>
          <w:sz w:val="21"/>
          <w:szCs w:val="21"/>
        </w:rPr>
        <w:t>-11-47-46.ckpt-199999'</w:t>
      </w:r>
      <w:r>
        <w:rPr>
          <w:rFonts w:ascii="宋体" w:eastAsia="宋体" w:hAnsi="宋体" w:hint="eastAsia"/>
          <w:kern w:val="2"/>
          <w:sz w:val="21"/>
          <w:szCs w:val="21"/>
        </w:rPr>
        <w:t>这是训练好的模型路径</w:t>
      </w:r>
      <w:r w:rsidR="00095CAF">
        <w:rPr>
          <w:rFonts w:ascii="宋体" w:eastAsia="宋体" w:hAnsi="宋体" w:hint="eastAsia"/>
          <w:kern w:val="2"/>
          <w:sz w:val="21"/>
          <w:szCs w:val="21"/>
        </w:rPr>
        <w:t>，如果你有新的模型</w:t>
      </w:r>
      <w:r w:rsidR="00CD193B">
        <w:rPr>
          <w:rFonts w:ascii="宋体" w:eastAsia="宋体" w:hAnsi="宋体" w:hint="eastAsia"/>
          <w:kern w:val="2"/>
          <w:sz w:val="21"/>
          <w:szCs w:val="21"/>
        </w:rPr>
        <w:t>，更改它就好了。</w:t>
      </w:r>
    </w:p>
    <w:p w14:paraId="4365E677" w14:textId="0B6A10BF" w:rsidR="00CD193B" w:rsidRPr="00CF299F" w:rsidRDefault="00B1061D" w:rsidP="00CF299F">
      <w:pPr>
        <w:rPr>
          <w:rFonts w:ascii="宋体" w:eastAsia="宋体" w:hAnsi="宋体" w:hint="eastAsia"/>
          <w:kern w:val="2"/>
          <w:sz w:val="21"/>
          <w:szCs w:val="21"/>
        </w:rPr>
      </w:pPr>
      <w:ins w:id="0" w:author="张 一铭" w:date="2018-04-22T00:11:00Z">
        <w:r w:rsidRPr="00B1061D">
          <w:rPr>
            <w:rFonts w:ascii="宋体" w:eastAsia="宋体" w:hAnsi="宋体"/>
            <w:kern w:val="2"/>
            <w:sz w:val="21"/>
            <w:szCs w:val="21"/>
          </w:rPr>
          <w:drawing>
            <wp:inline distT="0" distB="0" distL="0" distR="0" wp14:anchorId="7F112A94" wp14:editId="5D75C105">
              <wp:extent cx="5860415" cy="2255520"/>
              <wp:effectExtent l="0" t="0" r="6985" b="5080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60415" cy="22555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D564143" w14:textId="52A32B12" w:rsidR="00CF299F" w:rsidRDefault="00CD193B" w:rsidP="00B1317D">
      <w:pPr>
        <w:tabs>
          <w:tab w:val="left" w:pos="6987"/>
        </w:tabs>
        <w:outlineLvl w:val="0"/>
        <w:rPr>
          <w:rFonts w:ascii="宋体" w:eastAsia="宋体" w:hAnsi="宋体"/>
          <w:kern w:val="2"/>
          <w:sz w:val="21"/>
          <w:szCs w:val="21"/>
        </w:rPr>
        <w:pPrChange w:id="1" w:author="张 一铭" w:date="2018-04-21T23:43:00Z">
          <w:pPr/>
        </w:pPrChange>
      </w:pPr>
      <w:r>
        <w:rPr>
          <w:rFonts w:ascii="宋体" w:eastAsia="宋体" w:hAnsi="宋体" w:hint="eastAsia"/>
          <w:kern w:val="2"/>
          <w:sz w:val="21"/>
          <w:szCs w:val="21"/>
        </w:rPr>
        <w:t>2)</w:t>
      </w:r>
      <w:r w:rsidRPr="00CD193B">
        <w:t xml:space="preserve"> </w:t>
      </w:r>
      <w:proofErr w:type="spellStart"/>
      <w:r w:rsidRPr="00CD193B">
        <w:rPr>
          <w:rFonts w:ascii="宋体" w:eastAsia="宋体" w:hAnsi="宋体"/>
          <w:kern w:val="2"/>
          <w:sz w:val="21"/>
          <w:szCs w:val="21"/>
        </w:rPr>
        <w:t>test_shadownet</w:t>
      </w:r>
      <w:proofErr w:type="spellEnd"/>
      <w:r>
        <w:rPr>
          <w:rFonts w:ascii="宋体" w:eastAsia="宋体" w:hAnsi="宋体" w:hint="eastAsia"/>
          <w:kern w:val="2"/>
          <w:sz w:val="21"/>
          <w:szCs w:val="21"/>
        </w:rPr>
        <w:t>：这是测试批量的数据，获得这个模型的准确率。</w:t>
      </w:r>
      <w:ins w:id="2" w:author="张 一铭" w:date="2018-04-21T23:43:00Z">
        <w:r w:rsidR="003C26F6">
          <w:rPr>
            <w:rFonts w:ascii="宋体" w:eastAsia="宋体" w:hAnsi="宋体"/>
            <w:kern w:val="2"/>
            <w:sz w:val="21"/>
            <w:szCs w:val="21"/>
          </w:rPr>
          <w:tab/>
        </w:r>
      </w:ins>
    </w:p>
    <w:p w14:paraId="2E3794F0" w14:textId="58A4BB30" w:rsidR="00CD193B" w:rsidRPr="00CD193B" w:rsidRDefault="00CD193B" w:rsidP="00CD193B">
      <w:pPr>
        <w:rPr>
          <w:rFonts w:ascii="宋体" w:eastAsia="宋体" w:hAnsi="宋体"/>
          <w:kern w:val="2"/>
          <w:sz w:val="21"/>
          <w:szCs w:val="21"/>
        </w:rPr>
      </w:pPr>
      <w:proofErr w:type="spellStart"/>
      <w:r w:rsidRPr="00CD193B">
        <w:rPr>
          <w:rFonts w:ascii="宋体" w:eastAsia="宋体" w:hAnsi="宋体"/>
          <w:kern w:val="2"/>
          <w:sz w:val="21"/>
          <w:szCs w:val="21"/>
        </w:rPr>
        <w:t>dataset_dir</w:t>
      </w:r>
      <w:proofErr w:type="spellEnd"/>
      <w:r w:rsidRPr="00CD193B">
        <w:rPr>
          <w:rFonts w:ascii="宋体" w:eastAsia="宋体" w:hAnsi="宋体"/>
          <w:kern w:val="2"/>
          <w:sz w:val="21"/>
          <w:szCs w:val="21"/>
        </w:rPr>
        <w:t>='data/</w:t>
      </w:r>
      <w:proofErr w:type="spellStart"/>
      <w:r w:rsidRPr="00CD193B">
        <w:rPr>
          <w:rFonts w:ascii="宋体" w:eastAsia="宋体" w:hAnsi="宋体"/>
          <w:kern w:val="2"/>
          <w:sz w:val="21"/>
          <w:szCs w:val="21"/>
        </w:rPr>
        <w:t>test_feature.tfrecords</w:t>
      </w:r>
      <w:proofErr w:type="spellEnd"/>
      <w:r w:rsidRPr="00CD193B">
        <w:rPr>
          <w:rFonts w:ascii="宋体" w:eastAsia="宋体" w:hAnsi="宋体"/>
          <w:kern w:val="2"/>
          <w:sz w:val="21"/>
          <w:szCs w:val="21"/>
        </w:rPr>
        <w:t>'</w:t>
      </w:r>
      <w:r>
        <w:rPr>
          <w:rFonts w:ascii="宋体" w:eastAsia="宋体" w:hAnsi="宋体" w:hint="eastAsia"/>
          <w:kern w:val="2"/>
          <w:sz w:val="21"/>
          <w:szCs w:val="21"/>
        </w:rPr>
        <w:t>#这个.</w:t>
      </w:r>
      <w:proofErr w:type="spellStart"/>
      <w:r>
        <w:rPr>
          <w:rFonts w:ascii="宋体" w:eastAsia="宋体" w:hAnsi="宋体"/>
          <w:kern w:val="2"/>
          <w:sz w:val="21"/>
          <w:szCs w:val="21"/>
        </w:rPr>
        <w:t>tfrecords</w:t>
      </w:r>
      <w:proofErr w:type="spellEnd"/>
      <w:r>
        <w:rPr>
          <w:rFonts w:ascii="宋体" w:eastAsia="宋体" w:hAnsi="宋体" w:hint="eastAsia"/>
          <w:kern w:val="2"/>
          <w:sz w:val="21"/>
          <w:szCs w:val="21"/>
        </w:rPr>
        <w:t>文件批量存储了测试数据包括图像和对应的label</w:t>
      </w:r>
    </w:p>
    <w:p w14:paraId="69D37E26" w14:textId="77E248C8" w:rsidR="00CD193B" w:rsidRDefault="00CD193B" w:rsidP="00CD193B">
      <w:pPr>
        <w:rPr>
          <w:ins w:id="3" w:author="张 一铭" w:date="2018-04-22T00:09:00Z"/>
          <w:rFonts w:ascii="宋体" w:eastAsia="宋体" w:hAnsi="宋体" w:hint="eastAsia"/>
          <w:kern w:val="2"/>
          <w:sz w:val="21"/>
          <w:szCs w:val="21"/>
        </w:rPr>
      </w:pPr>
      <w:r w:rsidRPr="00CD193B">
        <w:rPr>
          <w:rFonts w:ascii="宋体" w:eastAsia="宋体" w:hAnsi="宋体"/>
          <w:kern w:val="2"/>
          <w:sz w:val="21"/>
          <w:szCs w:val="21"/>
        </w:rPr>
        <w:t>weights_path='model/shadownet/shadownet_2018-4-21-11-47-46.ckpt-199999'</w:t>
      </w:r>
    </w:p>
    <w:p w14:paraId="61A577B6" w14:textId="5F17815A" w:rsidR="00CC4EB3" w:rsidRDefault="00CC4EB3" w:rsidP="00CD193B">
      <w:pPr>
        <w:rPr>
          <w:ins w:id="4" w:author="张 一铭" w:date="2018-04-22T00:09:00Z"/>
          <w:rFonts w:ascii="宋体" w:eastAsia="宋体" w:hAnsi="宋体" w:hint="eastAsia"/>
          <w:kern w:val="2"/>
          <w:sz w:val="21"/>
          <w:szCs w:val="21"/>
        </w:rPr>
      </w:pPr>
      <w:ins w:id="5" w:author="张 一铭" w:date="2018-04-22T00:09:00Z">
        <w:r>
          <w:rPr>
            <w:rFonts w:ascii="宋体" w:eastAsia="宋体" w:hAnsi="宋体" w:hint="eastAsia"/>
            <w:kern w:val="2"/>
            <w:sz w:val="21"/>
            <w:szCs w:val="21"/>
          </w:rPr>
          <w:t>运行结果：</w:t>
        </w:r>
      </w:ins>
    </w:p>
    <w:p w14:paraId="30699F78" w14:textId="0AF4CF62" w:rsidR="00CC4EB3" w:rsidRDefault="00CC4EB3" w:rsidP="00CD193B">
      <w:pPr>
        <w:rPr>
          <w:rFonts w:ascii="宋体" w:eastAsia="宋体" w:hAnsi="宋体" w:hint="eastAsia"/>
          <w:kern w:val="2"/>
          <w:sz w:val="21"/>
          <w:szCs w:val="21"/>
        </w:rPr>
      </w:pPr>
      <w:ins w:id="6" w:author="张 一铭" w:date="2018-04-22T00:09:00Z">
        <w:r w:rsidRPr="00CC4EB3">
          <w:rPr>
            <w:rFonts w:ascii="宋体" w:eastAsia="宋体" w:hAnsi="宋体"/>
            <w:kern w:val="2"/>
            <w:sz w:val="21"/>
            <w:szCs w:val="21"/>
          </w:rPr>
          <w:drawing>
            <wp:inline distT="0" distB="0" distL="0" distR="0" wp14:anchorId="6CC49E78" wp14:editId="564C88BF">
              <wp:extent cx="4372055" cy="2904913"/>
              <wp:effectExtent l="0" t="0" r="0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03920" cy="29260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2AE0C56" w14:textId="60613332" w:rsidR="00CD193B" w:rsidRDefault="00CD193B" w:rsidP="00B1317D">
      <w:pPr>
        <w:outlineLvl w:val="0"/>
        <w:rPr>
          <w:rFonts w:ascii="宋体" w:eastAsia="宋体" w:hAnsi="宋体"/>
          <w:kern w:val="2"/>
          <w:sz w:val="21"/>
          <w:szCs w:val="21"/>
        </w:rPr>
      </w:pPr>
      <w:r>
        <w:rPr>
          <w:rFonts w:ascii="宋体" w:eastAsia="宋体" w:hAnsi="宋体" w:hint="eastAsia"/>
          <w:kern w:val="2"/>
          <w:sz w:val="21"/>
          <w:szCs w:val="21"/>
        </w:rPr>
        <w:t>3)</w:t>
      </w:r>
      <w:r w:rsidRPr="00CD193B">
        <w:rPr>
          <w:rFonts w:ascii="宋体" w:eastAsia="宋体" w:hAnsi="宋体"/>
          <w:kern w:val="2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kern w:val="2"/>
          <w:sz w:val="21"/>
          <w:szCs w:val="21"/>
        </w:rPr>
        <w:t>train</w:t>
      </w:r>
      <w:r w:rsidRPr="00CD193B">
        <w:rPr>
          <w:rFonts w:ascii="宋体" w:eastAsia="宋体" w:hAnsi="宋体"/>
          <w:kern w:val="2"/>
          <w:sz w:val="21"/>
          <w:szCs w:val="21"/>
        </w:rPr>
        <w:t>_shadownet</w:t>
      </w:r>
      <w:proofErr w:type="spellEnd"/>
      <w:r>
        <w:rPr>
          <w:rFonts w:ascii="宋体" w:eastAsia="宋体" w:hAnsi="宋体" w:hint="eastAsia"/>
          <w:kern w:val="2"/>
          <w:sz w:val="21"/>
          <w:szCs w:val="21"/>
        </w:rPr>
        <w:t>：</w:t>
      </w:r>
      <w:r w:rsidR="008B362E">
        <w:rPr>
          <w:rFonts w:ascii="宋体" w:eastAsia="宋体" w:hAnsi="宋体" w:hint="eastAsia"/>
          <w:kern w:val="2"/>
          <w:sz w:val="21"/>
          <w:szCs w:val="21"/>
        </w:rPr>
        <w:t>这是训练模型的文件</w:t>
      </w:r>
      <w:r w:rsidR="00043CF9">
        <w:rPr>
          <w:rFonts w:ascii="宋体" w:eastAsia="宋体" w:hAnsi="宋体" w:hint="eastAsia"/>
          <w:kern w:val="2"/>
          <w:sz w:val="21"/>
          <w:szCs w:val="21"/>
        </w:rPr>
        <w:t>，</w:t>
      </w:r>
    </w:p>
    <w:p w14:paraId="752B00A7" w14:textId="4154FAB3" w:rsidR="0018223B" w:rsidRPr="0018223B" w:rsidRDefault="0018223B" w:rsidP="0018223B">
      <w:pPr>
        <w:rPr>
          <w:rFonts w:ascii="宋体" w:eastAsia="宋体" w:hAnsi="宋体"/>
          <w:kern w:val="2"/>
          <w:sz w:val="21"/>
          <w:szCs w:val="21"/>
        </w:rPr>
      </w:pPr>
      <w:proofErr w:type="spellStart"/>
      <w:r w:rsidRPr="0018223B">
        <w:rPr>
          <w:rFonts w:ascii="宋体" w:eastAsia="宋体" w:hAnsi="宋体"/>
          <w:kern w:val="2"/>
          <w:sz w:val="21"/>
          <w:szCs w:val="21"/>
        </w:rPr>
        <w:t>dataset_dir</w:t>
      </w:r>
      <w:proofErr w:type="spellEnd"/>
      <w:r w:rsidRPr="0018223B">
        <w:rPr>
          <w:rFonts w:ascii="宋体" w:eastAsia="宋体" w:hAnsi="宋体"/>
          <w:kern w:val="2"/>
          <w:sz w:val="21"/>
          <w:szCs w:val="21"/>
        </w:rPr>
        <w:t>='data/sample/</w:t>
      </w:r>
      <w:proofErr w:type="spellStart"/>
      <w:r w:rsidRPr="0018223B">
        <w:rPr>
          <w:rFonts w:ascii="宋体" w:eastAsia="宋体" w:hAnsi="宋体"/>
          <w:kern w:val="2"/>
          <w:sz w:val="21"/>
          <w:szCs w:val="21"/>
        </w:rPr>
        <w:t>train_feature.tfrecords</w:t>
      </w:r>
      <w:proofErr w:type="spellEnd"/>
      <w:r w:rsidRPr="0018223B">
        <w:rPr>
          <w:rFonts w:ascii="宋体" w:eastAsia="宋体" w:hAnsi="宋体"/>
          <w:kern w:val="2"/>
          <w:sz w:val="21"/>
          <w:szCs w:val="21"/>
        </w:rPr>
        <w:t>'</w:t>
      </w:r>
      <w:r>
        <w:rPr>
          <w:rFonts w:ascii="宋体" w:eastAsia="宋体" w:hAnsi="宋体" w:hint="eastAsia"/>
          <w:kern w:val="2"/>
          <w:sz w:val="21"/>
          <w:szCs w:val="21"/>
        </w:rPr>
        <w:t>#这是训练的数据地址</w:t>
      </w:r>
    </w:p>
    <w:p w14:paraId="6CAD7FEB" w14:textId="256F0952" w:rsidR="0018223B" w:rsidRDefault="0018223B" w:rsidP="0018223B">
      <w:pPr>
        <w:rPr>
          <w:rFonts w:ascii="宋体" w:eastAsia="宋体" w:hAnsi="宋体"/>
          <w:kern w:val="2"/>
          <w:sz w:val="21"/>
          <w:szCs w:val="21"/>
        </w:rPr>
      </w:pPr>
      <w:r w:rsidRPr="0018223B">
        <w:rPr>
          <w:rFonts w:ascii="宋体" w:eastAsia="宋体" w:hAnsi="宋体"/>
          <w:kern w:val="2"/>
          <w:sz w:val="21"/>
          <w:szCs w:val="21"/>
        </w:rPr>
        <w:t>weights_path='model/shadownet/shadownet_2018-4-21-11-47-46.ckpt-199999'</w:t>
      </w:r>
      <w:r>
        <w:rPr>
          <w:rFonts w:ascii="宋体" w:eastAsia="宋体" w:hAnsi="宋体" w:hint="eastAsia"/>
          <w:kern w:val="2"/>
          <w:sz w:val="21"/>
          <w:szCs w:val="21"/>
        </w:rPr>
        <w:t>#这个是训练好的模型。如果你在：</w:t>
      </w:r>
    </w:p>
    <w:p w14:paraId="343FC269" w14:textId="2845C0EA" w:rsidR="0018223B" w:rsidRDefault="0018223B" w:rsidP="00C577E6">
      <w:pPr>
        <w:rPr>
          <w:rFonts w:ascii="宋体" w:eastAsia="宋体" w:hAnsi="宋体"/>
          <w:kern w:val="2"/>
          <w:sz w:val="21"/>
          <w:szCs w:val="21"/>
        </w:rPr>
      </w:pPr>
      <w:proofErr w:type="spellStart"/>
      <w:r w:rsidRPr="0018223B">
        <w:rPr>
          <w:rFonts w:ascii="宋体" w:eastAsia="宋体" w:hAnsi="宋体"/>
          <w:kern w:val="2"/>
          <w:sz w:val="21"/>
          <w:szCs w:val="21"/>
        </w:rPr>
        <w:t>train_shadownet</w:t>
      </w:r>
      <w:proofErr w:type="spellEnd"/>
      <w:r w:rsidRPr="0018223B">
        <w:rPr>
          <w:rFonts w:ascii="宋体" w:eastAsia="宋体" w:hAnsi="宋体"/>
          <w:kern w:val="2"/>
          <w:sz w:val="21"/>
          <w:szCs w:val="21"/>
        </w:rPr>
        <w:t>(</w:t>
      </w:r>
      <w:proofErr w:type="spellStart"/>
      <w:r w:rsidRPr="0018223B">
        <w:rPr>
          <w:rFonts w:ascii="宋体" w:eastAsia="宋体" w:hAnsi="宋体"/>
          <w:kern w:val="2"/>
          <w:sz w:val="21"/>
          <w:szCs w:val="21"/>
        </w:rPr>
        <w:t>dataset_dir</w:t>
      </w:r>
      <w:proofErr w:type="spellEnd"/>
      <w:r w:rsidRPr="0018223B">
        <w:rPr>
          <w:rFonts w:ascii="宋体" w:eastAsia="宋体" w:hAnsi="宋体"/>
          <w:kern w:val="2"/>
          <w:sz w:val="21"/>
          <w:szCs w:val="21"/>
        </w:rPr>
        <w:t xml:space="preserve">, </w:t>
      </w:r>
      <w:proofErr w:type="spellStart"/>
      <w:r w:rsidRPr="0018223B">
        <w:rPr>
          <w:rFonts w:ascii="宋体" w:eastAsia="宋体" w:hAnsi="宋体"/>
          <w:kern w:val="2"/>
          <w:sz w:val="21"/>
          <w:szCs w:val="21"/>
        </w:rPr>
        <w:t>weights_path</w:t>
      </w:r>
      <w:proofErr w:type="spellEnd"/>
      <w:r w:rsidRPr="0018223B">
        <w:rPr>
          <w:rFonts w:ascii="宋体" w:eastAsia="宋体" w:hAnsi="宋体"/>
          <w:kern w:val="2"/>
          <w:sz w:val="21"/>
          <w:szCs w:val="21"/>
        </w:rPr>
        <w:t>)</w:t>
      </w:r>
      <w:r>
        <w:rPr>
          <w:rFonts w:ascii="宋体" w:eastAsia="宋体" w:hAnsi="宋体" w:hint="eastAsia"/>
          <w:kern w:val="2"/>
          <w:sz w:val="21"/>
          <w:szCs w:val="21"/>
        </w:rPr>
        <w:t>这个函数中输入</w:t>
      </w:r>
      <w:proofErr w:type="spellStart"/>
      <w:r w:rsidRPr="0018223B">
        <w:rPr>
          <w:rFonts w:ascii="宋体" w:eastAsia="宋体" w:hAnsi="宋体"/>
          <w:kern w:val="2"/>
          <w:sz w:val="21"/>
          <w:szCs w:val="21"/>
        </w:rPr>
        <w:t>weights_path</w:t>
      </w:r>
      <w:proofErr w:type="spellEnd"/>
      <w:r>
        <w:rPr>
          <w:rFonts w:ascii="宋体" w:eastAsia="宋体" w:hAnsi="宋体" w:hint="eastAsia"/>
          <w:kern w:val="2"/>
          <w:sz w:val="21"/>
          <w:szCs w:val="21"/>
        </w:rPr>
        <w:t>，那么会在这个模型的基础上继续训练，就是将原来保存的网络权重载入，继续训练调整权重</w:t>
      </w:r>
      <w:r w:rsidR="00C577E6">
        <w:rPr>
          <w:rFonts w:ascii="宋体" w:eastAsia="宋体" w:hAnsi="宋体" w:hint="eastAsia"/>
          <w:kern w:val="2"/>
          <w:sz w:val="21"/>
          <w:szCs w:val="21"/>
        </w:rPr>
        <w:t>。</w:t>
      </w:r>
    </w:p>
    <w:p w14:paraId="7654D21A" w14:textId="3DD23113" w:rsidR="00C577E6" w:rsidRDefault="004E14C3" w:rsidP="004E14C3">
      <w:pPr>
        <w:rPr>
          <w:ins w:id="7" w:author="张 一铭" w:date="2018-04-22T00:15:00Z"/>
          <w:rFonts w:ascii="宋体" w:eastAsia="宋体" w:hAnsi="宋体" w:hint="eastAsia"/>
          <w:kern w:val="2"/>
          <w:sz w:val="21"/>
          <w:szCs w:val="21"/>
        </w:rPr>
        <w:pPrChange w:id="8" w:author="张 一铭" w:date="2018-04-22T00:14:00Z">
          <w:pPr>
            <w:ind w:firstLine="420"/>
          </w:pPr>
        </w:pPrChange>
      </w:pPr>
      <w:ins w:id="9" w:author="张 一铭" w:date="2018-04-22T00:14:00Z">
        <w:r>
          <w:rPr>
            <w:rFonts w:ascii="宋体" w:eastAsia="宋体" w:hAnsi="宋体" w:hint="eastAsia"/>
            <w:kern w:val="2"/>
            <w:sz w:val="21"/>
            <w:szCs w:val="21"/>
          </w:rPr>
          <w:t>训练的数据太大了，我</w:t>
        </w:r>
      </w:ins>
      <w:ins w:id="10" w:author="张 一铭" w:date="2018-04-22T00:15:00Z">
        <w:r>
          <w:rPr>
            <w:rFonts w:ascii="宋体" w:eastAsia="宋体" w:hAnsi="宋体" w:hint="eastAsia"/>
            <w:kern w:val="2"/>
            <w:sz w:val="21"/>
            <w:szCs w:val="21"/>
          </w:rPr>
          <w:t>没办法传给你，而且我训练好了，你也不用训练了吧。</w:t>
        </w:r>
      </w:ins>
    </w:p>
    <w:p w14:paraId="68F5EEAC" w14:textId="51DB1A94" w:rsidR="004E14C3" w:rsidRPr="004E14C3" w:rsidRDefault="004E14C3" w:rsidP="004E14C3">
      <w:pPr>
        <w:rPr>
          <w:rFonts w:ascii="宋体" w:eastAsia="宋体" w:hAnsi="宋体" w:hint="eastAsia"/>
          <w:kern w:val="2"/>
          <w:sz w:val="21"/>
          <w:szCs w:val="21"/>
        </w:rPr>
        <w:pPrChange w:id="11" w:author="张 一铭" w:date="2018-04-22T00:14:00Z">
          <w:pPr>
            <w:ind w:firstLine="420"/>
          </w:pPr>
        </w:pPrChange>
      </w:pPr>
      <w:ins w:id="12" w:author="张 一铭" w:date="2018-04-22T00:15:00Z">
        <w:r>
          <w:rPr>
            <w:rFonts w:ascii="宋体" w:eastAsia="宋体" w:hAnsi="宋体" w:hint="eastAsia"/>
            <w:kern w:val="2"/>
            <w:sz w:val="21"/>
            <w:szCs w:val="21"/>
          </w:rPr>
          <w:t>这里就不贴图了。</w:t>
        </w:r>
      </w:ins>
    </w:p>
    <w:p w14:paraId="5ECACEDE" w14:textId="39B0FB78" w:rsidR="0018223B" w:rsidRDefault="0076084E" w:rsidP="00B1317D">
      <w:pPr>
        <w:outlineLvl w:val="0"/>
        <w:rPr>
          <w:rFonts w:ascii="宋体" w:eastAsia="宋体" w:hAnsi="宋体" w:hint="eastAsia"/>
          <w:kern w:val="2"/>
          <w:sz w:val="21"/>
          <w:szCs w:val="21"/>
        </w:rPr>
      </w:pPr>
      <w:r>
        <w:rPr>
          <w:rFonts w:ascii="宋体" w:eastAsia="宋体" w:hAnsi="宋体" w:hint="eastAsia"/>
          <w:kern w:val="2"/>
          <w:sz w:val="21"/>
          <w:szCs w:val="21"/>
        </w:rPr>
        <w:lastRenderedPageBreak/>
        <w:t>4</w:t>
      </w:r>
      <w:r>
        <w:rPr>
          <w:rFonts w:ascii="宋体" w:eastAsia="宋体" w:hAnsi="宋体"/>
          <w:kern w:val="2"/>
          <w:sz w:val="21"/>
          <w:szCs w:val="21"/>
        </w:rPr>
        <w:t>)</w:t>
      </w:r>
      <w:r w:rsidRPr="0076084E">
        <w:t xml:space="preserve"> </w:t>
      </w:r>
      <w:proofErr w:type="spellStart"/>
      <w:r w:rsidRPr="0076084E">
        <w:rPr>
          <w:rFonts w:ascii="宋体" w:eastAsia="宋体" w:hAnsi="宋体"/>
          <w:kern w:val="2"/>
          <w:sz w:val="21"/>
          <w:szCs w:val="21"/>
        </w:rPr>
        <w:t>write_text_features</w:t>
      </w:r>
      <w:proofErr w:type="spellEnd"/>
      <w:r w:rsidR="00377703">
        <w:rPr>
          <w:rFonts w:ascii="宋体" w:eastAsia="宋体" w:hAnsi="宋体" w:hint="eastAsia"/>
          <w:kern w:val="2"/>
          <w:sz w:val="21"/>
          <w:szCs w:val="21"/>
        </w:rPr>
        <w:t>：这是将你的训练或测试数据写入</w:t>
      </w:r>
      <w:r w:rsidR="00377703" w:rsidRPr="0018223B">
        <w:rPr>
          <w:rFonts w:ascii="宋体" w:eastAsia="宋体" w:hAnsi="宋体"/>
          <w:kern w:val="2"/>
          <w:sz w:val="21"/>
          <w:szCs w:val="21"/>
        </w:rPr>
        <w:t>.</w:t>
      </w:r>
      <w:proofErr w:type="spellStart"/>
      <w:r w:rsidR="00377703" w:rsidRPr="0018223B">
        <w:rPr>
          <w:rFonts w:ascii="宋体" w:eastAsia="宋体" w:hAnsi="宋体"/>
          <w:kern w:val="2"/>
          <w:sz w:val="21"/>
          <w:szCs w:val="21"/>
        </w:rPr>
        <w:t>tfrecords</w:t>
      </w:r>
      <w:proofErr w:type="spellEnd"/>
      <w:r w:rsidR="00377703">
        <w:rPr>
          <w:rFonts w:ascii="宋体" w:eastAsia="宋体" w:hAnsi="宋体" w:hint="eastAsia"/>
          <w:kern w:val="2"/>
          <w:sz w:val="21"/>
          <w:szCs w:val="21"/>
        </w:rPr>
        <w:t>文件，方便网络载入数据</w:t>
      </w:r>
      <w:r w:rsidR="00CC7C63">
        <w:rPr>
          <w:rFonts w:ascii="宋体" w:eastAsia="宋体" w:hAnsi="宋体" w:hint="eastAsia"/>
          <w:kern w:val="2"/>
          <w:sz w:val="21"/>
          <w:szCs w:val="21"/>
        </w:rPr>
        <w:t>。</w:t>
      </w:r>
    </w:p>
    <w:p w14:paraId="17E3BCE7" w14:textId="22E78927" w:rsidR="00B1317D" w:rsidRPr="00B1317D" w:rsidRDefault="00B1317D" w:rsidP="00B1317D">
      <w:pPr>
        <w:ind w:firstLine="420"/>
        <w:rPr>
          <w:rFonts w:ascii="宋体" w:eastAsia="宋体" w:hAnsi="宋体" w:hint="eastAsia"/>
          <w:kern w:val="2"/>
          <w:sz w:val="21"/>
          <w:szCs w:val="21"/>
        </w:rPr>
        <w:pPrChange w:id="13" w:author="张 一铭" w:date="2018-04-21T23:44:00Z">
          <w:pPr/>
        </w:pPrChange>
      </w:pPr>
      <w:proofErr w:type="spellStart"/>
      <w:r w:rsidRPr="00B1317D">
        <w:rPr>
          <w:rFonts w:ascii="宋体" w:eastAsia="宋体" w:hAnsi="宋体"/>
          <w:kern w:val="2"/>
          <w:sz w:val="21"/>
          <w:szCs w:val="21"/>
        </w:rPr>
        <w:t>dataset_dir</w:t>
      </w:r>
      <w:proofErr w:type="spellEnd"/>
      <w:r w:rsidRPr="00B1317D">
        <w:rPr>
          <w:rFonts w:ascii="宋体" w:eastAsia="宋体" w:hAnsi="宋体"/>
          <w:kern w:val="2"/>
          <w:sz w:val="21"/>
          <w:szCs w:val="21"/>
        </w:rPr>
        <w:t>=</w:t>
      </w:r>
      <w:proofErr w:type="spellStart"/>
      <w:r w:rsidRPr="00B1317D">
        <w:rPr>
          <w:rFonts w:ascii="宋体" w:eastAsia="宋体" w:hAnsi="宋体"/>
          <w:kern w:val="2"/>
          <w:sz w:val="21"/>
          <w:szCs w:val="21"/>
        </w:rPr>
        <w:t>path+'data</w:t>
      </w:r>
      <w:proofErr w:type="spellEnd"/>
      <w:r w:rsidRPr="00B1317D">
        <w:rPr>
          <w:rFonts w:ascii="宋体" w:eastAsia="宋体" w:hAnsi="宋体"/>
          <w:kern w:val="2"/>
          <w:sz w:val="21"/>
          <w:szCs w:val="21"/>
        </w:rPr>
        <w:t>/sample'</w:t>
      </w:r>
      <w:r>
        <w:rPr>
          <w:rFonts w:ascii="宋体" w:eastAsia="宋体" w:hAnsi="宋体" w:hint="eastAsia"/>
          <w:kern w:val="2"/>
          <w:sz w:val="21"/>
          <w:szCs w:val="21"/>
        </w:rPr>
        <w:t>#读取test和train图像和注释的目录</w:t>
      </w:r>
    </w:p>
    <w:p w14:paraId="7055C159" w14:textId="1B0B9D7D" w:rsidR="00B1317D" w:rsidRDefault="00B1317D" w:rsidP="001A0966">
      <w:pPr>
        <w:ind w:firstLine="420"/>
        <w:rPr>
          <w:ins w:id="14" w:author="张 一铭" w:date="2018-04-22T00:15:00Z"/>
          <w:rFonts w:ascii="宋体" w:eastAsia="宋体" w:hAnsi="宋体" w:hint="eastAsia"/>
          <w:kern w:val="2"/>
          <w:sz w:val="21"/>
          <w:szCs w:val="21"/>
        </w:rPr>
        <w:pPrChange w:id="15" w:author="张 一铭" w:date="2018-04-21T23:45:00Z">
          <w:pPr/>
        </w:pPrChange>
      </w:pPr>
      <w:proofErr w:type="spellStart"/>
      <w:r w:rsidRPr="00B1317D">
        <w:rPr>
          <w:rFonts w:ascii="宋体" w:eastAsia="宋体" w:hAnsi="宋体"/>
          <w:kern w:val="2"/>
          <w:sz w:val="21"/>
          <w:szCs w:val="21"/>
        </w:rPr>
        <w:t>save_dir</w:t>
      </w:r>
      <w:proofErr w:type="spellEnd"/>
      <w:r w:rsidRPr="00B1317D">
        <w:rPr>
          <w:rFonts w:ascii="宋体" w:eastAsia="宋体" w:hAnsi="宋体"/>
          <w:kern w:val="2"/>
          <w:sz w:val="21"/>
          <w:szCs w:val="21"/>
        </w:rPr>
        <w:t>=</w:t>
      </w:r>
      <w:proofErr w:type="spellStart"/>
      <w:r w:rsidRPr="00B1317D">
        <w:rPr>
          <w:rFonts w:ascii="宋体" w:eastAsia="宋体" w:hAnsi="宋体"/>
          <w:kern w:val="2"/>
          <w:sz w:val="21"/>
          <w:szCs w:val="21"/>
        </w:rPr>
        <w:t>path+</w:t>
      </w:r>
      <w:r>
        <w:rPr>
          <w:rFonts w:ascii="宋体" w:eastAsia="宋体" w:hAnsi="宋体"/>
          <w:kern w:val="2"/>
          <w:sz w:val="21"/>
          <w:szCs w:val="21"/>
        </w:rPr>
        <w:t>’</w:t>
      </w:r>
      <w:r w:rsidRPr="00B1317D">
        <w:rPr>
          <w:rFonts w:ascii="宋体" w:eastAsia="宋体" w:hAnsi="宋体"/>
          <w:kern w:val="2"/>
          <w:sz w:val="21"/>
          <w:szCs w:val="21"/>
        </w:rPr>
        <w:t>data</w:t>
      </w:r>
      <w:proofErr w:type="spellEnd"/>
      <w:r w:rsidRPr="00B1317D">
        <w:rPr>
          <w:rFonts w:ascii="宋体" w:eastAsia="宋体" w:hAnsi="宋体"/>
          <w:kern w:val="2"/>
          <w:sz w:val="21"/>
          <w:szCs w:val="21"/>
        </w:rPr>
        <w:t>/sample</w:t>
      </w:r>
      <w:r>
        <w:rPr>
          <w:rFonts w:ascii="宋体" w:eastAsia="宋体" w:hAnsi="宋体"/>
          <w:kern w:val="2"/>
          <w:sz w:val="21"/>
          <w:szCs w:val="21"/>
        </w:rPr>
        <w:t>’</w:t>
      </w:r>
      <w:r>
        <w:rPr>
          <w:rFonts w:ascii="宋体" w:eastAsia="宋体" w:hAnsi="宋体" w:hint="eastAsia"/>
          <w:kern w:val="2"/>
          <w:sz w:val="21"/>
          <w:szCs w:val="21"/>
        </w:rPr>
        <w:t>#要保存的</w:t>
      </w:r>
      <w:r w:rsidRPr="0018223B">
        <w:rPr>
          <w:rFonts w:ascii="宋体" w:eastAsia="宋体" w:hAnsi="宋体"/>
          <w:kern w:val="2"/>
          <w:sz w:val="21"/>
          <w:szCs w:val="21"/>
        </w:rPr>
        <w:t>.</w:t>
      </w:r>
      <w:proofErr w:type="spellStart"/>
      <w:r w:rsidRPr="0018223B">
        <w:rPr>
          <w:rFonts w:ascii="宋体" w:eastAsia="宋体" w:hAnsi="宋体"/>
          <w:kern w:val="2"/>
          <w:sz w:val="21"/>
          <w:szCs w:val="21"/>
        </w:rPr>
        <w:t>tfrecords</w:t>
      </w:r>
      <w:proofErr w:type="spellEnd"/>
      <w:r>
        <w:rPr>
          <w:rFonts w:ascii="宋体" w:eastAsia="宋体" w:hAnsi="宋体" w:hint="eastAsia"/>
          <w:kern w:val="2"/>
          <w:sz w:val="21"/>
          <w:szCs w:val="21"/>
        </w:rPr>
        <w:t>文件目录</w:t>
      </w:r>
    </w:p>
    <w:p w14:paraId="52F91819" w14:textId="77777777" w:rsidR="004E14C3" w:rsidRDefault="004E14C3" w:rsidP="001A0966">
      <w:pPr>
        <w:ind w:firstLine="420"/>
        <w:rPr>
          <w:rFonts w:ascii="宋体" w:eastAsia="宋体" w:hAnsi="宋体" w:hint="eastAsia"/>
          <w:kern w:val="2"/>
          <w:sz w:val="21"/>
          <w:szCs w:val="21"/>
        </w:rPr>
        <w:pPrChange w:id="16" w:author="张 一铭" w:date="2018-04-21T23:45:00Z">
          <w:pPr/>
        </w:pPrChange>
      </w:pPr>
    </w:p>
    <w:p w14:paraId="3BD9512A" w14:textId="77777777" w:rsidR="001A0966" w:rsidRDefault="001A0966" w:rsidP="001A0966">
      <w:pPr>
        <w:rPr>
          <w:rFonts w:ascii="宋体" w:eastAsia="宋体" w:hAnsi="宋体" w:hint="eastAsia"/>
          <w:kern w:val="2"/>
          <w:sz w:val="21"/>
          <w:szCs w:val="21"/>
        </w:rPr>
      </w:pPr>
    </w:p>
    <w:p w14:paraId="1BC29825" w14:textId="1DAF4B49" w:rsidR="001A0966" w:rsidRDefault="001A0966" w:rsidP="001A0966">
      <w:pPr>
        <w:rPr>
          <w:rFonts w:ascii="宋体" w:eastAsia="宋体" w:hAnsi="宋体" w:hint="eastAsia"/>
          <w:kern w:val="2"/>
          <w:sz w:val="21"/>
          <w:szCs w:val="21"/>
        </w:rPr>
      </w:pPr>
      <w:r>
        <w:rPr>
          <w:rFonts w:ascii="宋体" w:eastAsia="宋体" w:hAnsi="宋体" w:hint="eastAsia"/>
          <w:kern w:val="2"/>
          <w:sz w:val="21"/>
          <w:szCs w:val="21"/>
        </w:rPr>
        <w:t>以上四个文件中你可能需要改动的只会在最下面的main函数中。</w:t>
      </w:r>
    </w:p>
    <w:p w14:paraId="43D356A2" w14:textId="426FB5E9" w:rsidR="001A0966" w:rsidRDefault="001A0966" w:rsidP="001A0966">
      <w:pPr>
        <w:rPr>
          <w:rFonts w:ascii="宋体" w:eastAsia="宋体" w:hAnsi="宋体" w:hint="eastAsia"/>
          <w:kern w:val="2"/>
          <w:sz w:val="21"/>
          <w:szCs w:val="21"/>
        </w:rPr>
      </w:pPr>
      <w:r>
        <w:rPr>
          <w:rFonts w:ascii="宋体" w:eastAsia="宋体" w:hAnsi="宋体" w:hint="eastAsia"/>
          <w:kern w:val="2"/>
          <w:sz w:val="21"/>
          <w:szCs w:val="21"/>
        </w:rPr>
        <w:t>执行这四个文件记得要在终端中cd到</w:t>
      </w:r>
      <w:proofErr w:type="spellStart"/>
      <w:r w:rsidRPr="00A33018">
        <w:rPr>
          <w:rFonts w:ascii="宋体" w:eastAsia="宋体" w:hAnsi="宋体"/>
          <w:kern w:val="2"/>
          <w:sz w:val="21"/>
          <w:szCs w:val="21"/>
        </w:rPr>
        <w:t>CRNN_Tensorflow</w:t>
      </w:r>
      <w:proofErr w:type="spellEnd"/>
      <w:r w:rsidRPr="00A33018">
        <w:rPr>
          <w:rFonts w:ascii="宋体" w:eastAsia="宋体" w:hAnsi="宋体"/>
          <w:kern w:val="2"/>
          <w:sz w:val="21"/>
          <w:szCs w:val="21"/>
        </w:rPr>
        <w:t>-master</w:t>
      </w:r>
      <w:r>
        <w:rPr>
          <w:rFonts w:ascii="宋体" w:eastAsia="宋体" w:hAnsi="宋体" w:hint="eastAsia"/>
          <w:kern w:val="2"/>
          <w:sz w:val="21"/>
          <w:szCs w:val="21"/>
        </w:rPr>
        <w:t>文件夹下</w:t>
      </w:r>
      <w:r>
        <w:rPr>
          <w:rFonts w:ascii="宋体" w:eastAsia="宋体" w:hAnsi="宋体" w:hint="eastAsia"/>
          <w:kern w:val="2"/>
          <w:sz w:val="21"/>
          <w:szCs w:val="21"/>
        </w:rPr>
        <w:t>！！</w:t>
      </w:r>
    </w:p>
    <w:p w14:paraId="11A6AE0C" w14:textId="77777777" w:rsidR="001A0966" w:rsidRDefault="001A0966" w:rsidP="001A0966">
      <w:pPr>
        <w:rPr>
          <w:rFonts w:ascii="宋体" w:eastAsia="宋体" w:hAnsi="宋体" w:hint="eastAsia"/>
          <w:kern w:val="2"/>
          <w:sz w:val="21"/>
          <w:szCs w:val="21"/>
        </w:rPr>
      </w:pPr>
    </w:p>
    <w:p w14:paraId="0E561067" w14:textId="77777777" w:rsidR="001A0966" w:rsidRDefault="001A0966" w:rsidP="001A0966">
      <w:pPr>
        <w:rPr>
          <w:rFonts w:ascii="宋体" w:eastAsia="宋体" w:hAnsi="宋体" w:hint="eastAsia"/>
          <w:kern w:val="2"/>
          <w:sz w:val="21"/>
          <w:szCs w:val="21"/>
        </w:rPr>
      </w:pPr>
    </w:p>
    <w:p w14:paraId="16C006C1" w14:textId="1CE4B04A" w:rsidR="001A0966" w:rsidRDefault="001A0966" w:rsidP="001A0966">
      <w:pPr>
        <w:rPr>
          <w:rFonts w:ascii="宋体" w:eastAsia="宋体" w:hAnsi="宋体" w:hint="eastAsia"/>
          <w:kern w:val="2"/>
          <w:sz w:val="21"/>
          <w:szCs w:val="21"/>
        </w:rPr>
      </w:pPr>
      <w:r>
        <w:rPr>
          <w:rFonts w:ascii="宋体" w:eastAsia="宋体" w:hAnsi="宋体" w:hint="eastAsia"/>
          <w:kern w:val="2"/>
          <w:sz w:val="21"/>
          <w:szCs w:val="21"/>
        </w:rPr>
        <w:t>各个文件夹的 说明：</w:t>
      </w:r>
      <w:bookmarkStart w:id="17" w:name="_GoBack"/>
      <w:bookmarkEnd w:id="17"/>
    </w:p>
    <w:p w14:paraId="6C07E06B" w14:textId="77777777" w:rsidR="00180E77" w:rsidRDefault="00180E77" w:rsidP="001A0966">
      <w:pPr>
        <w:rPr>
          <w:rFonts w:ascii="宋体" w:eastAsia="宋体" w:hAnsi="宋体" w:hint="eastAsia"/>
          <w:kern w:val="2"/>
          <w:sz w:val="21"/>
          <w:szCs w:val="21"/>
        </w:rPr>
      </w:pPr>
    </w:p>
    <w:p w14:paraId="4CC42C4F" w14:textId="678942E2" w:rsidR="001A0966" w:rsidRDefault="001A0966" w:rsidP="001A0966">
      <w:pPr>
        <w:rPr>
          <w:rFonts w:ascii="宋体" w:eastAsia="宋体" w:hAnsi="宋体" w:hint="eastAsia"/>
          <w:kern w:val="2"/>
          <w:sz w:val="21"/>
          <w:szCs w:val="21"/>
        </w:rPr>
      </w:pPr>
      <w:proofErr w:type="spellStart"/>
      <w:r w:rsidRPr="001A0966">
        <w:rPr>
          <w:rFonts w:ascii="宋体" w:eastAsia="宋体" w:hAnsi="宋体"/>
          <w:kern w:val="2"/>
          <w:sz w:val="21"/>
          <w:szCs w:val="21"/>
        </w:rPr>
        <w:t>crnn_model</w:t>
      </w:r>
      <w:proofErr w:type="spellEnd"/>
      <w:r>
        <w:rPr>
          <w:rFonts w:ascii="宋体" w:eastAsia="宋体" w:hAnsi="宋体" w:hint="eastAsia"/>
          <w:kern w:val="2"/>
          <w:sz w:val="21"/>
          <w:szCs w:val="21"/>
        </w:rPr>
        <w:t>：这里创建了网络</w:t>
      </w:r>
    </w:p>
    <w:p w14:paraId="4C322DEC" w14:textId="1DD541EB" w:rsidR="006E55AE" w:rsidRDefault="006E55AE" w:rsidP="00180E77">
      <w:pPr>
        <w:ind w:leftChars="88" w:left="211"/>
        <w:rPr>
          <w:rFonts w:ascii="宋体" w:eastAsia="宋体" w:hAnsi="宋体" w:hint="eastAsia"/>
          <w:kern w:val="2"/>
          <w:sz w:val="21"/>
          <w:szCs w:val="21"/>
        </w:rPr>
        <w:pPrChange w:id="18" w:author="张 一铭" w:date="2018-04-21T23:53:00Z">
          <w:pPr/>
        </w:pPrChange>
      </w:pPr>
      <w:r w:rsidRPr="006E55AE">
        <w:rPr>
          <w:rFonts w:ascii="宋体" w:eastAsia="宋体" w:hAnsi="宋体"/>
          <w:kern w:val="2"/>
          <w:sz w:val="21"/>
          <w:szCs w:val="21"/>
        </w:rPr>
        <w:t>cnn_basenet</w:t>
      </w:r>
      <w:r>
        <w:rPr>
          <w:rFonts w:ascii="宋体" w:eastAsia="宋体" w:hAnsi="宋体"/>
          <w:kern w:val="2"/>
          <w:sz w:val="21"/>
          <w:szCs w:val="21"/>
        </w:rPr>
        <w:t>.</w:t>
      </w:r>
      <w:r>
        <w:rPr>
          <w:rFonts w:ascii="宋体" w:eastAsia="宋体" w:hAnsi="宋体" w:hint="eastAsia"/>
          <w:kern w:val="2"/>
          <w:sz w:val="21"/>
          <w:szCs w:val="21"/>
        </w:rPr>
        <w:t>py这个文件定义了一些基本</w:t>
      </w:r>
      <w:r w:rsidR="00850A5A">
        <w:rPr>
          <w:rFonts w:ascii="宋体" w:eastAsia="宋体" w:hAnsi="宋体" w:hint="eastAsia"/>
          <w:kern w:val="2"/>
          <w:sz w:val="21"/>
          <w:szCs w:val="21"/>
        </w:rPr>
        <w:t>的卷积操作，其实他</w:t>
      </w:r>
      <w:r>
        <w:rPr>
          <w:rFonts w:ascii="宋体" w:eastAsia="宋体" w:hAnsi="宋体" w:hint="eastAsia"/>
          <w:kern w:val="2"/>
          <w:sz w:val="21"/>
          <w:szCs w:val="21"/>
        </w:rPr>
        <w:t>利用现有的库就可以很好的完成，不知道为什么作者非要重新定义一遍，这个项目里好多地方都是，明明有很好的库，非要自己写，晦涩难懂，感觉很没必要。</w:t>
      </w:r>
    </w:p>
    <w:p w14:paraId="1386F1E9" w14:textId="54B82630" w:rsidR="00180E77" w:rsidRDefault="00180E77" w:rsidP="00180E77">
      <w:pPr>
        <w:ind w:leftChars="88" w:left="211"/>
        <w:rPr>
          <w:rFonts w:ascii="宋体" w:eastAsia="宋体" w:hAnsi="宋体" w:hint="eastAsia"/>
          <w:kern w:val="2"/>
          <w:sz w:val="21"/>
          <w:szCs w:val="21"/>
        </w:rPr>
        <w:pPrChange w:id="19" w:author="张 一铭" w:date="2018-04-21T23:53:00Z">
          <w:pPr/>
        </w:pPrChange>
      </w:pPr>
      <w:proofErr w:type="spellStart"/>
      <w:r w:rsidRPr="00180E77">
        <w:rPr>
          <w:rFonts w:ascii="宋体" w:eastAsia="宋体" w:hAnsi="宋体"/>
          <w:kern w:val="2"/>
          <w:sz w:val="21"/>
          <w:szCs w:val="21"/>
        </w:rPr>
        <w:t>crnn_model</w:t>
      </w:r>
      <w:proofErr w:type="spellEnd"/>
      <w:r>
        <w:rPr>
          <w:rFonts w:ascii="宋体" w:eastAsia="宋体" w:hAnsi="宋体" w:hint="eastAsia"/>
          <w:kern w:val="2"/>
          <w:sz w:val="21"/>
          <w:szCs w:val="21"/>
        </w:rPr>
        <w:t>这个文件设计里完整的网络结构，其实并不复杂，在程序中需要注意的我都在注释中说明了。具体的模型设计，你需要看论文。</w:t>
      </w:r>
    </w:p>
    <w:p w14:paraId="597EFD5A" w14:textId="77777777" w:rsidR="00180E77" w:rsidRDefault="00180E77" w:rsidP="001A0966">
      <w:pPr>
        <w:rPr>
          <w:rFonts w:ascii="宋体" w:eastAsia="宋体" w:hAnsi="宋体" w:hint="eastAsia"/>
          <w:kern w:val="2"/>
          <w:sz w:val="21"/>
          <w:szCs w:val="21"/>
        </w:rPr>
      </w:pPr>
    </w:p>
    <w:p w14:paraId="18DF9732" w14:textId="0B08EA2E" w:rsidR="00180E77" w:rsidRDefault="00180E77" w:rsidP="001A0966">
      <w:pPr>
        <w:rPr>
          <w:rFonts w:ascii="宋体" w:eastAsia="宋体" w:hAnsi="宋体" w:hint="eastAsia"/>
          <w:kern w:val="2"/>
          <w:sz w:val="21"/>
          <w:szCs w:val="21"/>
        </w:rPr>
      </w:pPr>
      <w:r>
        <w:rPr>
          <w:rFonts w:ascii="宋体" w:eastAsia="宋体" w:hAnsi="宋体" w:hint="eastAsia"/>
          <w:kern w:val="2"/>
          <w:sz w:val="21"/>
          <w:szCs w:val="21"/>
        </w:rPr>
        <w:t>data文件夹：所有的数据都在这里</w:t>
      </w:r>
    </w:p>
    <w:p w14:paraId="591FE47F" w14:textId="1E0A709D" w:rsidR="00180E77" w:rsidRDefault="00180E77" w:rsidP="001A0966">
      <w:pPr>
        <w:rPr>
          <w:rFonts w:ascii="宋体" w:eastAsia="宋体" w:hAnsi="宋体"/>
          <w:kern w:val="2"/>
          <w:sz w:val="21"/>
          <w:szCs w:val="21"/>
        </w:rPr>
      </w:pPr>
      <w:r>
        <w:rPr>
          <w:rFonts w:ascii="宋体" w:eastAsia="宋体" w:hAnsi="宋体" w:hint="eastAsia"/>
          <w:kern w:val="2"/>
          <w:sz w:val="21"/>
          <w:szCs w:val="21"/>
        </w:rPr>
        <w:tab/>
      </w:r>
      <w:proofErr w:type="spellStart"/>
      <w:r w:rsidR="00D67307" w:rsidRPr="00D67307">
        <w:rPr>
          <w:rFonts w:ascii="宋体" w:eastAsia="宋体" w:hAnsi="宋体"/>
          <w:kern w:val="2"/>
          <w:sz w:val="21"/>
          <w:szCs w:val="21"/>
        </w:rPr>
        <w:t>char_dict</w:t>
      </w:r>
      <w:proofErr w:type="spellEnd"/>
    </w:p>
    <w:p w14:paraId="118EEA37" w14:textId="25C6575C" w:rsidR="00D67307" w:rsidRDefault="00D67307" w:rsidP="001A0966">
      <w:pPr>
        <w:rPr>
          <w:rFonts w:ascii="宋体" w:eastAsia="宋体" w:hAnsi="宋体" w:hint="eastAsia"/>
          <w:kern w:val="2"/>
          <w:sz w:val="21"/>
          <w:szCs w:val="21"/>
        </w:rPr>
      </w:pPr>
      <w:r>
        <w:rPr>
          <w:rFonts w:ascii="宋体" w:eastAsia="宋体" w:hAnsi="宋体"/>
          <w:kern w:val="2"/>
          <w:sz w:val="21"/>
          <w:szCs w:val="21"/>
        </w:rPr>
        <w:tab/>
      </w:r>
      <w:r w:rsidRPr="00D67307">
        <w:rPr>
          <w:rFonts w:ascii="宋体" w:eastAsia="宋体" w:hAnsi="宋体"/>
          <w:kern w:val="2"/>
          <w:sz w:val="21"/>
          <w:szCs w:val="21"/>
        </w:rPr>
        <w:t>sample</w:t>
      </w:r>
      <w:r>
        <w:rPr>
          <w:rFonts w:ascii="宋体" w:eastAsia="宋体" w:hAnsi="宋体"/>
          <w:kern w:val="2"/>
          <w:sz w:val="21"/>
          <w:szCs w:val="21"/>
        </w:rPr>
        <w:t>:</w:t>
      </w:r>
      <w:r>
        <w:rPr>
          <w:rFonts w:ascii="宋体" w:eastAsia="宋体" w:hAnsi="宋体" w:hint="eastAsia"/>
          <w:kern w:val="2"/>
          <w:sz w:val="21"/>
          <w:szCs w:val="21"/>
        </w:rPr>
        <w:t>训练的样本</w:t>
      </w:r>
    </w:p>
    <w:p w14:paraId="0DEAA38A" w14:textId="1CE0A656" w:rsidR="005C1BBD" w:rsidRDefault="005C1BBD" w:rsidP="005C1BBD">
      <w:pPr>
        <w:ind w:firstLine="720"/>
        <w:rPr>
          <w:rFonts w:ascii="宋体" w:eastAsia="宋体" w:hAnsi="宋体" w:hint="eastAsia"/>
          <w:kern w:val="2"/>
          <w:sz w:val="21"/>
          <w:szCs w:val="21"/>
        </w:rPr>
        <w:pPrChange w:id="20" w:author="张 一铭" w:date="2018-04-21T23:56:00Z">
          <w:pPr/>
        </w:pPrChange>
      </w:pPr>
      <w:proofErr w:type="spellStart"/>
      <w:r w:rsidRPr="005C1BBD">
        <w:rPr>
          <w:rFonts w:ascii="宋体" w:eastAsia="宋体" w:hAnsi="宋体"/>
          <w:kern w:val="2"/>
          <w:sz w:val="21"/>
          <w:szCs w:val="21"/>
        </w:rPr>
        <w:t>test_images</w:t>
      </w:r>
      <w:proofErr w:type="spellEnd"/>
      <w:r>
        <w:rPr>
          <w:rFonts w:ascii="宋体" w:eastAsia="宋体" w:hAnsi="宋体" w:hint="eastAsia"/>
          <w:kern w:val="2"/>
          <w:sz w:val="21"/>
          <w:szCs w:val="21"/>
        </w:rPr>
        <w:t>：</w:t>
      </w:r>
      <w:r w:rsidRPr="00A33018">
        <w:rPr>
          <w:rFonts w:ascii="宋体" w:eastAsia="宋体" w:hAnsi="宋体"/>
          <w:kern w:val="2"/>
          <w:sz w:val="21"/>
          <w:szCs w:val="21"/>
        </w:rPr>
        <w:t>demo_shadownet</w:t>
      </w:r>
      <w:r>
        <w:rPr>
          <w:rFonts w:ascii="宋体" w:eastAsia="宋体" w:hAnsi="宋体" w:hint="eastAsia"/>
          <w:kern w:val="2"/>
          <w:sz w:val="21"/>
          <w:szCs w:val="21"/>
        </w:rPr>
        <w:t>.py文件使用的测试图片</w:t>
      </w:r>
    </w:p>
    <w:p w14:paraId="1528A5D0" w14:textId="2FD8D47A" w:rsidR="005C1BBD" w:rsidRDefault="005C1BBD" w:rsidP="005C1BBD">
      <w:pPr>
        <w:ind w:firstLine="720"/>
        <w:rPr>
          <w:rFonts w:ascii="宋体" w:eastAsia="宋体" w:hAnsi="宋体" w:hint="eastAsia"/>
          <w:kern w:val="2"/>
          <w:sz w:val="21"/>
          <w:szCs w:val="21"/>
        </w:rPr>
        <w:pPrChange w:id="21" w:author="张 一铭" w:date="2018-04-21T23:56:00Z">
          <w:pPr/>
        </w:pPrChange>
      </w:pPr>
      <w:proofErr w:type="spellStart"/>
      <w:r w:rsidRPr="005C1BBD">
        <w:rPr>
          <w:rFonts w:ascii="宋体" w:eastAsia="宋体" w:hAnsi="宋体"/>
          <w:kern w:val="2"/>
          <w:sz w:val="21"/>
          <w:szCs w:val="21"/>
        </w:rPr>
        <w:t>test_feature.tfrecords</w:t>
      </w:r>
      <w:proofErr w:type="spellEnd"/>
      <w:r>
        <w:rPr>
          <w:rFonts w:ascii="宋体" w:eastAsia="宋体" w:hAnsi="宋体" w:hint="eastAsia"/>
          <w:kern w:val="2"/>
          <w:sz w:val="21"/>
          <w:szCs w:val="21"/>
        </w:rPr>
        <w:t>：上面说了干嘛的</w:t>
      </w:r>
    </w:p>
    <w:p w14:paraId="5305654E" w14:textId="77777777" w:rsidR="00857FD2" w:rsidRDefault="00857FD2" w:rsidP="005C1BBD">
      <w:pPr>
        <w:ind w:firstLine="720"/>
        <w:rPr>
          <w:rFonts w:ascii="宋体" w:eastAsia="宋体" w:hAnsi="宋体"/>
          <w:kern w:val="2"/>
          <w:sz w:val="21"/>
          <w:szCs w:val="21"/>
        </w:rPr>
        <w:pPrChange w:id="22" w:author="张 一铭" w:date="2018-04-21T23:56:00Z">
          <w:pPr/>
        </w:pPrChange>
      </w:pPr>
    </w:p>
    <w:p w14:paraId="2545EE98" w14:textId="37E61359" w:rsidR="00EA62E1" w:rsidRDefault="00EA62E1" w:rsidP="00EA62E1">
      <w:pPr>
        <w:rPr>
          <w:rFonts w:ascii="宋体" w:eastAsia="宋体" w:hAnsi="宋体" w:hint="eastAsia"/>
          <w:kern w:val="2"/>
          <w:sz w:val="21"/>
          <w:szCs w:val="21"/>
        </w:rPr>
      </w:pPr>
      <w:proofErr w:type="spellStart"/>
      <w:r w:rsidRPr="00EA62E1">
        <w:rPr>
          <w:rFonts w:ascii="宋体" w:eastAsia="宋体" w:hAnsi="宋体"/>
          <w:kern w:val="2"/>
          <w:sz w:val="21"/>
          <w:szCs w:val="21"/>
        </w:rPr>
        <w:t>global_configuration</w:t>
      </w:r>
      <w:proofErr w:type="spellEnd"/>
      <w:r>
        <w:rPr>
          <w:rFonts w:ascii="宋体" w:eastAsia="宋体" w:hAnsi="宋体"/>
          <w:kern w:val="2"/>
          <w:sz w:val="21"/>
          <w:szCs w:val="21"/>
        </w:rPr>
        <w:t>:</w:t>
      </w:r>
      <w:r>
        <w:rPr>
          <w:rFonts w:ascii="宋体" w:eastAsia="宋体" w:hAnsi="宋体" w:hint="eastAsia"/>
          <w:kern w:val="2"/>
          <w:sz w:val="21"/>
          <w:szCs w:val="21"/>
        </w:rPr>
        <w:t>模型训练时使用的一些参数</w:t>
      </w:r>
      <w:r w:rsidR="004450DC">
        <w:rPr>
          <w:rFonts w:ascii="宋体" w:eastAsia="宋体" w:hAnsi="宋体" w:hint="eastAsia"/>
          <w:kern w:val="2"/>
          <w:sz w:val="21"/>
          <w:szCs w:val="21"/>
        </w:rPr>
        <w:t>，在这里定义他们，方便更改</w:t>
      </w:r>
    </w:p>
    <w:p w14:paraId="7FFB3724" w14:textId="77777777" w:rsidR="00857FD2" w:rsidRDefault="00857FD2" w:rsidP="00EA62E1">
      <w:pPr>
        <w:rPr>
          <w:rFonts w:ascii="宋体" w:eastAsia="宋体" w:hAnsi="宋体" w:hint="eastAsia"/>
          <w:kern w:val="2"/>
          <w:sz w:val="21"/>
          <w:szCs w:val="21"/>
        </w:rPr>
      </w:pPr>
    </w:p>
    <w:p w14:paraId="1B71FF3C" w14:textId="16D07056" w:rsidR="000405B8" w:rsidRDefault="007B498F" w:rsidP="00EA62E1">
      <w:pPr>
        <w:rPr>
          <w:rFonts w:ascii="宋体" w:eastAsia="宋体" w:hAnsi="宋体" w:hint="eastAsia"/>
          <w:kern w:val="2"/>
          <w:sz w:val="21"/>
          <w:szCs w:val="21"/>
        </w:rPr>
      </w:pPr>
      <w:proofErr w:type="spellStart"/>
      <w:r w:rsidRPr="007B498F">
        <w:rPr>
          <w:rFonts w:ascii="宋体" w:eastAsia="宋体" w:hAnsi="宋体"/>
          <w:kern w:val="2"/>
          <w:sz w:val="21"/>
          <w:szCs w:val="21"/>
        </w:rPr>
        <w:t>local_utils</w:t>
      </w:r>
      <w:proofErr w:type="spellEnd"/>
      <w:r>
        <w:rPr>
          <w:rFonts w:ascii="宋体" w:eastAsia="宋体" w:hAnsi="宋体" w:hint="eastAsia"/>
          <w:kern w:val="2"/>
          <w:sz w:val="21"/>
          <w:szCs w:val="21"/>
        </w:rPr>
        <w:t>：对</w:t>
      </w:r>
      <w:r w:rsidRPr="007B498F">
        <w:rPr>
          <w:rFonts w:ascii="宋体" w:eastAsia="宋体" w:hAnsi="宋体" w:hint="eastAsia"/>
          <w:kern w:val="2"/>
          <w:sz w:val="21"/>
          <w:szCs w:val="21"/>
        </w:rPr>
        <w:t>.</w:t>
      </w:r>
      <w:proofErr w:type="spellStart"/>
      <w:r w:rsidRPr="007B498F">
        <w:rPr>
          <w:rFonts w:ascii="宋体" w:eastAsia="宋体" w:hAnsi="宋体" w:hint="eastAsia"/>
          <w:kern w:val="2"/>
          <w:sz w:val="21"/>
          <w:szCs w:val="21"/>
        </w:rPr>
        <w:t>tfrecords</w:t>
      </w:r>
      <w:proofErr w:type="spellEnd"/>
      <w:r w:rsidRPr="007B498F">
        <w:rPr>
          <w:rFonts w:ascii="宋体" w:eastAsia="宋体" w:hAnsi="宋体" w:hint="eastAsia"/>
          <w:kern w:val="2"/>
          <w:sz w:val="21"/>
          <w:szCs w:val="21"/>
        </w:rPr>
        <w:t>文件</w:t>
      </w:r>
      <w:r>
        <w:rPr>
          <w:rFonts w:ascii="宋体" w:eastAsia="宋体" w:hAnsi="宋体" w:hint="eastAsia"/>
          <w:kern w:val="2"/>
          <w:sz w:val="21"/>
          <w:szCs w:val="21"/>
        </w:rPr>
        <w:t>数据的读写操作</w:t>
      </w:r>
    </w:p>
    <w:p w14:paraId="501B4A98" w14:textId="77777777" w:rsidR="00926671" w:rsidRDefault="00926671" w:rsidP="00EA62E1">
      <w:pPr>
        <w:rPr>
          <w:rFonts w:ascii="宋体" w:eastAsia="宋体" w:hAnsi="宋体"/>
          <w:kern w:val="2"/>
          <w:sz w:val="21"/>
          <w:szCs w:val="21"/>
        </w:rPr>
      </w:pPr>
    </w:p>
    <w:p w14:paraId="4DB8477A" w14:textId="481C6A63" w:rsidR="00180E77" w:rsidRPr="00180E77" w:rsidRDefault="00BC0733" w:rsidP="001A0966">
      <w:pPr>
        <w:rPr>
          <w:rFonts w:ascii="宋体" w:eastAsia="宋体" w:hAnsi="宋体" w:hint="eastAsia"/>
          <w:kern w:val="2"/>
          <w:sz w:val="21"/>
          <w:szCs w:val="21"/>
        </w:rPr>
      </w:pPr>
      <w:r>
        <w:rPr>
          <w:rFonts w:ascii="宋体" w:eastAsia="宋体" w:hAnsi="宋体"/>
          <w:kern w:val="2"/>
          <w:sz w:val="21"/>
          <w:szCs w:val="21"/>
        </w:rPr>
        <w:t>model:</w:t>
      </w:r>
      <w:r>
        <w:rPr>
          <w:rFonts w:ascii="宋体" w:eastAsia="宋体" w:hAnsi="宋体" w:hint="eastAsia"/>
          <w:kern w:val="2"/>
          <w:sz w:val="21"/>
          <w:szCs w:val="21"/>
        </w:rPr>
        <w:t>保存的训练好的模型在这里</w:t>
      </w:r>
    </w:p>
    <w:sectPr w:rsidR="00180E77" w:rsidRPr="00180E77">
      <w:footerReference w:type="default" r:id="rId9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6C2B75" w14:textId="77777777" w:rsidR="00E004B0" w:rsidRDefault="00E004B0">
      <w:r>
        <w:separator/>
      </w:r>
    </w:p>
  </w:endnote>
  <w:endnote w:type="continuationSeparator" w:id="0">
    <w:p w14:paraId="0D193CB5" w14:textId="77777777" w:rsidR="00E004B0" w:rsidRDefault="00E00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0197A1" w14:textId="0AA324D7" w:rsidR="00922449" w:rsidRDefault="00922449">
        <w:pPr>
          <w:pStyle w:val="af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14C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E73491" w14:textId="77777777" w:rsidR="00E004B0" w:rsidRDefault="00E004B0">
      <w:r>
        <w:separator/>
      </w:r>
    </w:p>
  </w:footnote>
  <w:footnote w:type="continuationSeparator" w:id="0">
    <w:p w14:paraId="72FB5605" w14:textId="77777777" w:rsidR="00E004B0" w:rsidRDefault="00E00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4A07D6"/>
    <w:multiLevelType w:val="multilevel"/>
    <w:tmpl w:val="839E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9A2400C"/>
    <w:multiLevelType w:val="multilevel"/>
    <w:tmpl w:val="9522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A7E29A0"/>
    <w:multiLevelType w:val="multilevel"/>
    <w:tmpl w:val="47B2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957834"/>
    <w:multiLevelType w:val="hybridMultilevel"/>
    <w:tmpl w:val="64709B02"/>
    <w:lvl w:ilvl="0" w:tplc="3DD0E876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74CC48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085F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3041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724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7AF7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D8C0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007B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F0B2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356A90"/>
    <w:multiLevelType w:val="hybridMultilevel"/>
    <w:tmpl w:val="79F2C56A"/>
    <w:lvl w:ilvl="0" w:tplc="E73A6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BC10C37"/>
    <w:multiLevelType w:val="multilevel"/>
    <w:tmpl w:val="8C12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C82C9A"/>
    <w:multiLevelType w:val="hybridMultilevel"/>
    <w:tmpl w:val="63F07864"/>
    <w:lvl w:ilvl="0" w:tplc="5282D302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87A06D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C817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6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278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06BC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30FC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C874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A6A5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BC0320"/>
    <w:multiLevelType w:val="hybridMultilevel"/>
    <w:tmpl w:val="DC3C7298"/>
    <w:lvl w:ilvl="0" w:tplc="96E204FA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25D6D7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9294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E2E2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48FA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50A7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E1D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255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7E4C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FB558A"/>
    <w:multiLevelType w:val="multilevel"/>
    <w:tmpl w:val="D0DA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083510"/>
    <w:multiLevelType w:val="hybridMultilevel"/>
    <w:tmpl w:val="BE6E19F6"/>
    <w:lvl w:ilvl="0" w:tplc="09543CCC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F08841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520B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7C1C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56C6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EE34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A251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A32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EA67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8B3587"/>
    <w:multiLevelType w:val="hybridMultilevel"/>
    <w:tmpl w:val="E3F26C1E"/>
    <w:lvl w:ilvl="0" w:tplc="AFAA949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eastAsia"/>
        <w:color w:val="404041"/>
        <w:sz w:val="23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B226C1F"/>
    <w:multiLevelType w:val="hybridMultilevel"/>
    <w:tmpl w:val="49ACD974"/>
    <w:lvl w:ilvl="0" w:tplc="9E7A3BF0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E6DE95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ECDC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40EE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428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96A7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2CE2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C4B3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F285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F86F75"/>
    <w:multiLevelType w:val="multilevel"/>
    <w:tmpl w:val="3C0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C901CF9"/>
    <w:multiLevelType w:val="hybridMultilevel"/>
    <w:tmpl w:val="2F4A75D8"/>
    <w:lvl w:ilvl="0" w:tplc="EA2A0658">
      <w:start w:val="1"/>
      <w:numFmt w:val="decimal"/>
      <w:pStyle w:val="a0"/>
      <w:lvlText w:val="%1."/>
      <w:lvlJc w:val="left"/>
      <w:pPr>
        <w:ind w:left="720" w:hanging="360"/>
      </w:pPr>
    </w:lvl>
    <w:lvl w:ilvl="1" w:tplc="C3CA9F5C">
      <w:start w:val="1"/>
      <w:numFmt w:val="lowerLetter"/>
      <w:lvlText w:val="%2."/>
      <w:lvlJc w:val="left"/>
      <w:pPr>
        <w:ind w:left="1440" w:hanging="360"/>
      </w:pPr>
    </w:lvl>
    <w:lvl w:ilvl="2" w:tplc="35E8835A">
      <w:start w:val="1"/>
      <w:numFmt w:val="lowerRoman"/>
      <w:lvlText w:val="%3."/>
      <w:lvlJc w:val="right"/>
      <w:pPr>
        <w:ind w:left="2160" w:hanging="180"/>
      </w:pPr>
    </w:lvl>
    <w:lvl w:ilvl="3" w:tplc="A18E5C1A">
      <w:start w:val="1"/>
      <w:numFmt w:val="decimal"/>
      <w:lvlText w:val="%4."/>
      <w:lvlJc w:val="left"/>
      <w:pPr>
        <w:ind w:left="2880" w:hanging="360"/>
      </w:pPr>
    </w:lvl>
    <w:lvl w:ilvl="4" w:tplc="A9627DCC" w:tentative="1">
      <w:start w:val="1"/>
      <w:numFmt w:val="lowerLetter"/>
      <w:lvlText w:val="%5."/>
      <w:lvlJc w:val="left"/>
      <w:pPr>
        <w:ind w:left="3600" w:hanging="360"/>
      </w:pPr>
    </w:lvl>
    <w:lvl w:ilvl="5" w:tplc="81F8798C" w:tentative="1">
      <w:start w:val="1"/>
      <w:numFmt w:val="lowerRoman"/>
      <w:lvlText w:val="%6."/>
      <w:lvlJc w:val="right"/>
      <w:pPr>
        <w:ind w:left="4320" w:hanging="180"/>
      </w:pPr>
    </w:lvl>
    <w:lvl w:ilvl="6" w:tplc="87204EF2" w:tentative="1">
      <w:start w:val="1"/>
      <w:numFmt w:val="decimal"/>
      <w:lvlText w:val="%7."/>
      <w:lvlJc w:val="left"/>
      <w:pPr>
        <w:ind w:left="5040" w:hanging="360"/>
      </w:pPr>
    </w:lvl>
    <w:lvl w:ilvl="7" w:tplc="3352212C" w:tentative="1">
      <w:start w:val="1"/>
      <w:numFmt w:val="lowerLetter"/>
      <w:lvlText w:val="%8."/>
      <w:lvlJc w:val="left"/>
      <w:pPr>
        <w:ind w:left="5760" w:hanging="360"/>
      </w:pPr>
    </w:lvl>
    <w:lvl w:ilvl="8" w:tplc="1958BC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7C6E0C"/>
    <w:multiLevelType w:val="multilevel"/>
    <w:tmpl w:val="1EE4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83E393A"/>
    <w:multiLevelType w:val="multilevel"/>
    <w:tmpl w:val="34F63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21"/>
  </w:num>
  <w:num w:numId="4">
    <w:abstractNumId w:val="17"/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23"/>
  </w:num>
  <w:num w:numId="17">
    <w:abstractNumId w:val="20"/>
  </w:num>
  <w:num w:numId="18">
    <w:abstractNumId w:val="25"/>
  </w:num>
  <w:num w:numId="19">
    <w:abstractNumId w:val="22"/>
  </w:num>
  <w:num w:numId="20">
    <w:abstractNumId w:val="11"/>
  </w:num>
  <w:num w:numId="21">
    <w:abstractNumId w:val="15"/>
  </w:num>
  <w:num w:numId="22">
    <w:abstractNumId w:val="12"/>
  </w:num>
  <w:num w:numId="23">
    <w:abstractNumId w:val="24"/>
  </w:num>
  <w:num w:numId="24">
    <w:abstractNumId w:val="10"/>
  </w:num>
  <w:num w:numId="25">
    <w:abstractNumId w:val="18"/>
  </w:num>
  <w:num w:numId="26">
    <w:abstractNumId w:val="1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张 一铭">
    <w15:presenceInfo w15:providerId="Windows Live" w15:userId="45d63ef5f26155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FDC"/>
    <w:rsid w:val="00002A25"/>
    <w:rsid w:val="0000565A"/>
    <w:rsid w:val="00010AF1"/>
    <w:rsid w:val="000126F5"/>
    <w:rsid w:val="0002286C"/>
    <w:rsid w:val="00022FE8"/>
    <w:rsid w:val="00027F1C"/>
    <w:rsid w:val="000303E7"/>
    <w:rsid w:val="00033810"/>
    <w:rsid w:val="000405B8"/>
    <w:rsid w:val="00043C51"/>
    <w:rsid w:val="00043CF9"/>
    <w:rsid w:val="000506B1"/>
    <w:rsid w:val="0005397C"/>
    <w:rsid w:val="00053D49"/>
    <w:rsid w:val="0005589F"/>
    <w:rsid w:val="00056712"/>
    <w:rsid w:val="00061896"/>
    <w:rsid w:val="0006529D"/>
    <w:rsid w:val="00070748"/>
    <w:rsid w:val="00081DFF"/>
    <w:rsid w:val="00086EC1"/>
    <w:rsid w:val="00095CAF"/>
    <w:rsid w:val="000A5919"/>
    <w:rsid w:val="000A6101"/>
    <w:rsid w:val="000B0A78"/>
    <w:rsid w:val="000B13D9"/>
    <w:rsid w:val="000B6E07"/>
    <w:rsid w:val="000B77A8"/>
    <w:rsid w:val="000C1600"/>
    <w:rsid w:val="000D05D6"/>
    <w:rsid w:val="000D184C"/>
    <w:rsid w:val="000E4AB5"/>
    <w:rsid w:val="000E7D07"/>
    <w:rsid w:val="000F28B4"/>
    <w:rsid w:val="001015D7"/>
    <w:rsid w:val="00105CE1"/>
    <w:rsid w:val="00114D74"/>
    <w:rsid w:val="00125BC0"/>
    <w:rsid w:val="0012604B"/>
    <w:rsid w:val="00130CAC"/>
    <w:rsid w:val="00132262"/>
    <w:rsid w:val="00144F5E"/>
    <w:rsid w:val="0014600B"/>
    <w:rsid w:val="001538B6"/>
    <w:rsid w:val="001603C1"/>
    <w:rsid w:val="001637A0"/>
    <w:rsid w:val="00166329"/>
    <w:rsid w:val="00170E30"/>
    <w:rsid w:val="00171DE6"/>
    <w:rsid w:val="00176317"/>
    <w:rsid w:val="00180E77"/>
    <w:rsid w:val="001820AA"/>
    <w:rsid w:val="0018223B"/>
    <w:rsid w:val="001835EE"/>
    <w:rsid w:val="00184D75"/>
    <w:rsid w:val="001856BD"/>
    <w:rsid w:val="0019708C"/>
    <w:rsid w:val="001A0966"/>
    <w:rsid w:val="001A7B0F"/>
    <w:rsid w:val="001B0E4C"/>
    <w:rsid w:val="001B1259"/>
    <w:rsid w:val="001B3C03"/>
    <w:rsid w:val="001C4704"/>
    <w:rsid w:val="001C6E34"/>
    <w:rsid w:val="001D10EB"/>
    <w:rsid w:val="001D2F81"/>
    <w:rsid w:val="001D5BA9"/>
    <w:rsid w:val="001E104D"/>
    <w:rsid w:val="001E1798"/>
    <w:rsid w:val="001F009A"/>
    <w:rsid w:val="001F5E95"/>
    <w:rsid w:val="00204048"/>
    <w:rsid w:val="0020509A"/>
    <w:rsid w:val="00206976"/>
    <w:rsid w:val="00214D20"/>
    <w:rsid w:val="00214D22"/>
    <w:rsid w:val="00215661"/>
    <w:rsid w:val="00217041"/>
    <w:rsid w:val="0021737C"/>
    <w:rsid w:val="00222E7F"/>
    <w:rsid w:val="00226E3C"/>
    <w:rsid w:val="00230FDD"/>
    <w:rsid w:val="00232251"/>
    <w:rsid w:val="002423FF"/>
    <w:rsid w:val="002433E7"/>
    <w:rsid w:val="00245077"/>
    <w:rsid w:val="00245E37"/>
    <w:rsid w:val="002468BF"/>
    <w:rsid w:val="00247405"/>
    <w:rsid w:val="00253DE1"/>
    <w:rsid w:val="00253EB1"/>
    <w:rsid w:val="002546EE"/>
    <w:rsid w:val="00255577"/>
    <w:rsid w:val="00257F57"/>
    <w:rsid w:val="00260F0D"/>
    <w:rsid w:val="00261E0A"/>
    <w:rsid w:val="00266BD9"/>
    <w:rsid w:val="00267163"/>
    <w:rsid w:val="00272891"/>
    <w:rsid w:val="00285C6F"/>
    <w:rsid w:val="00286A3F"/>
    <w:rsid w:val="00287EA2"/>
    <w:rsid w:val="00293A99"/>
    <w:rsid w:val="00295F44"/>
    <w:rsid w:val="00297152"/>
    <w:rsid w:val="002A206E"/>
    <w:rsid w:val="002A20E8"/>
    <w:rsid w:val="002A4C8A"/>
    <w:rsid w:val="002A7679"/>
    <w:rsid w:val="002B6D95"/>
    <w:rsid w:val="002B750E"/>
    <w:rsid w:val="002B7F56"/>
    <w:rsid w:val="002C096A"/>
    <w:rsid w:val="002D116E"/>
    <w:rsid w:val="002D2170"/>
    <w:rsid w:val="002D4C58"/>
    <w:rsid w:val="002D51E6"/>
    <w:rsid w:val="002E06E1"/>
    <w:rsid w:val="002F3B0A"/>
    <w:rsid w:val="002F4AB6"/>
    <w:rsid w:val="002F6A7A"/>
    <w:rsid w:val="00301CF9"/>
    <w:rsid w:val="0030376F"/>
    <w:rsid w:val="00312606"/>
    <w:rsid w:val="00312DE8"/>
    <w:rsid w:val="003149AE"/>
    <w:rsid w:val="0032184A"/>
    <w:rsid w:val="0032674C"/>
    <w:rsid w:val="003304CC"/>
    <w:rsid w:val="00333B3C"/>
    <w:rsid w:val="003345F9"/>
    <w:rsid w:val="003374E3"/>
    <w:rsid w:val="00351FF4"/>
    <w:rsid w:val="003528BD"/>
    <w:rsid w:val="0035731B"/>
    <w:rsid w:val="00367B61"/>
    <w:rsid w:val="003721BB"/>
    <w:rsid w:val="003743F4"/>
    <w:rsid w:val="00377703"/>
    <w:rsid w:val="00382AD6"/>
    <w:rsid w:val="00385CF6"/>
    <w:rsid w:val="003868EF"/>
    <w:rsid w:val="00390491"/>
    <w:rsid w:val="0039159E"/>
    <w:rsid w:val="003A2793"/>
    <w:rsid w:val="003A3350"/>
    <w:rsid w:val="003A43BB"/>
    <w:rsid w:val="003A43BC"/>
    <w:rsid w:val="003B0FF6"/>
    <w:rsid w:val="003B10F9"/>
    <w:rsid w:val="003B56B9"/>
    <w:rsid w:val="003B7F73"/>
    <w:rsid w:val="003C26F6"/>
    <w:rsid w:val="003C4C2A"/>
    <w:rsid w:val="003C6069"/>
    <w:rsid w:val="003D6BF0"/>
    <w:rsid w:val="003E1305"/>
    <w:rsid w:val="003E1FFA"/>
    <w:rsid w:val="003E2BDD"/>
    <w:rsid w:val="003E7097"/>
    <w:rsid w:val="003F2FB3"/>
    <w:rsid w:val="003F645B"/>
    <w:rsid w:val="003F6574"/>
    <w:rsid w:val="00402583"/>
    <w:rsid w:val="004027D3"/>
    <w:rsid w:val="004070FC"/>
    <w:rsid w:val="00412B7A"/>
    <w:rsid w:val="00413D99"/>
    <w:rsid w:val="00417693"/>
    <w:rsid w:val="00424B9E"/>
    <w:rsid w:val="00427771"/>
    <w:rsid w:val="00432A36"/>
    <w:rsid w:val="004427BC"/>
    <w:rsid w:val="004450DC"/>
    <w:rsid w:val="004513C5"/>
    <w:rsid w:val="00452FCE"/>
    <w:rsid w:val="004640CE"/>
    <w:rsid w:val="00464968"/>
    <w:rsid w:val="00466AC7"/>
    <w:rsid w:val="00466CD5"/>
    <w:rsid w:val="004724CD"/>
    <w:rsid w:val="00473F7B"/>
    <w:rsid w:val="00480443"/>
    <w:rsid w:val="0048424F"/>
    <w:rsid w:val="00485001"/>
    <w:rsid w:val="00486780"/>
    <w:rsid w:val="00493547"/>
    <w:rsid w:val="00495397"/>
    <w:rsid w:val="004A1C8F"/>
    <w:rsid w:val="004A3481"/>
    <w:rsid w:val="004A3547"/>
    <w:rsid w:val="004B6686"/>
    <w:rsid w:val="004C40D7"/>
    <w:rsid w:val="004C5CCF"/>
    <w:rsid w:val="004D31FA"/>
    <w:rsid w:val="004D5762"/>
    <w:rsid w:val="004D5DB4"/>
    <w:rsid w:val="004D6643"/>
    <w:rsid w:val="004D6A92"/>
    <w:rsid w:val="004D797E"/>
    <w:rsid w:val="004E14C3"/>
    <w:rsid w:val="004E3450"/>
    <w:rsid w:val="004F2D8A"/>
    <w:rsid w:val="004F6C22"/>
    <w:rsid w:val="00503B76"/>
    <w:rsid w:val="00504D9D"/>
    <w:rsid w:val="00515190"/>
    <w:rsid w:val="00517F1D"/>
    <w:rsid w:val="00523701"/>
    <w:rsid w:val="00533162"/>
    <w:rsid w:val="00534881"/>
    <w:rsid w:val="00536C84"/>
    <w:rsid w:val="00541F17"/>
    <w:rsid w:val="005428AC"/>
    <w:rsid w:val="005449DD"/>
    <w:rsid w:val="00552394"/>
    <w:rsid w:val="005753CF"/>
    <w:rsid w:val="00583784"/>
    <w:rsid w:val="00583856"/>
    <w:rsid w:val="005851B2"/>
    <w:rsid w:val="00591ED5"/>
    <w:rsid w:val="00594BC1"/>
    <w:rsid w:val="005A11FF"/>
    <w:rsid w:val="005A5DD1"/>
    <w:rsid w:val="005A60A7"/>
    <w:rsid w:val="005B2542"/>
    <w:rsid w:val="005B44B7"/>
    <w:rsid w:val="005C1BBD"/>
    <w:rsid w:val="005C356A"/>
    <w:rsid w:val="005D139B"/>
    <w:rsid w:val="005D259F"/>
    <w:rsid w:val="005E1F56"/>
    <w:rsid w:val="005E6266"/>
    <w:rsid w:val="005F2A78"/>
    <w:rsid w:val="006017D1"/>
    <w:rsid w:val="00621642"/>
    <w:rsid w:val="00630713"/>
    <w:rsid w:val="006362FE"/>
    <w:rsid w:val="006417AB"/>
    <w:rsid w:val="00641F3B"/>
    <w:rsid w:val="0065008E"/>
    <w:rsid w:val="00653BC1"/>
    <w:rsid w:val="00656F20"/>
    <w:rsid w:val="0066007A"/>
    <w:rsid w:val="006649FD"/>
    <w:rsid w:val="006651C4"/>
    <w:rsid w:val="00672D1D"/>
    <w:rsid w:val="0067436F"/>
    <w:rsid w:val="006743DE"/>
    <w:rsid w:val="00680C38"/>
    <w:rsid w:val="006812AB"/>
    <w:rsid w:val="00687996"/>
    <w:rsid w:val="00690D92"/>
    <w:rsid w:val="00692C0D"/>
    <w:rsid w:val="006A0FD5"/>
    <w:rsid w:val="006B0771"/>
    <w:rsid w:val="006B3BEC"/>
    <w:rsid w:val="006B54A4"/>
    <w:rsid w:val="006C61A4"/>
    <w:rsid w:val="006D64EF"/>
    <w:rsid w:val="006E18DD"/>
    <w:rsid w:val="006E3175"/>
    <w:rsid w:val="006E4703"/>
    <w:rsid w:val="006E55AE"/>
    <w:rsid w:val="006E55EA"/>
    <w:rsid w:val="006E62D9"/>
    <w:rsid w:val="006E716A"/>
    <w:rsid w:val="006F00C2"/>
    <w:rsid w:val="006F67C3"/>
    <w:rsid w:val="00703C12"/>
    <w:rsid w:val="00705835"/>
    <w:rsid w:val="0071334D"/>
    <w:rsid w:val="007202EF"/>
    <w:rsid w:val="00725544"/>
    <w:rsid w:val="007268A8"/>
    <w:rsid w:val="00754730"/>
    <w:rsid w:val="0076084E"/>
    <w:rsid w:val="00763150"/>
    <w:rsid w:val="00771AC1"/>
    <w:rsid w:val="00771E61"/>
    <w:rsid w:val="007722DA"/>
    <w:rsid w:val="0077246C"/>
    <w:rsid w:val="00775B29"/>
    <w:rsid w:val="0078255A"/>
    <w:rsid w:val="007872C5"/>
    <w:rsid w:val="00791013"/>
    <w:rsid w:val="00791170"/>
    <w:rsid w:val="007920D4"/>
    <w:rsid w:val="00794B47"/>
    <w:rsid w:val="007964F1"/>
    <w:rsid w:val="0079731C"/>
    <w:rsid w:val="007979F6"/>
    <w:rsid w:val="007A0516"/>
    <w:rsid w:val="007A1FA6"/>
    <w:rsid w:val="007A4311"/>
    <w:rsid w:val="007A6B61"/>
    <w:rsid w:val="007B498F"/>
    <w:rsid w:val="007C0B47"/>
    <w:rsid w:val="007C3FBE"/>
    <w:rsid w:val="007E0E6F"/>
    <w:rsid w:val="007E203A"/>
    <w:rsid w:val="007E4D19"/>
    <w:rsid w:val="007E4E9D"/>
    <w:rsid w:val="0080334E"/>
    <w:rsid w:val="008066E0"/>
    <w:rsid w:val="00822E17"/>
    <w:rsid w:val="008230A0"/>
    <w:rsid w:val="0082508B"/>
    <w:rsid w:val="0083343C"/>
    <w:rsid w:val="00836849"/>
    <w:rsid w:val="00837152"/>
    <w:rsid w:val="0084674D"/>
    <w:rsid w:val="00847FD5"/>
    <w:rsid w:val="00850432"/>
    <w:rsid w:val="00850A5A"/>
    <w:rsid w:val="00851ABF"/>
    <w:rsid w:val="0085304A"/>
    <w:rsid w:val="00855828"/>
    <w:rsid w:val="00855978"/>
    <w:rsid w:val="00857FD2"/>
    <w:rsid w:val="008627F8"/>
    <w:rsid w:val="00863090"/>
    <w:rsid w:val="00871240"/>
    <w:rsid w:val="00873427"/>
    <w:rsid w:val="008779A3"/>
    <w:rsid w:val="00877BF2"/>
    <w:rsid w:val="00877D60"/>
    <w:rsid w:val="008915FA"/>
    <w:rsid w:val="0089317D"/>
    <w:rsid w:val="00895E4F"/>
    <w:rsid w:val="0089690D"/>
    <w:rsid w:val="008971A6"/>
    <w:rsid w:val="008A29EC"/>
    <w:rsid w:val="008B362E"/>
    <w:rsid w:val="008C2BE4"/>
    <w:rsid w:val="008C7289"/>
    <w:rsid w:val="008C7955"/>
    <w:rsid w:val="008C7ED9"/>
    <w:rsid w:val="008C7F98"/>
    <w:rsid w:val="008D1A74"/>
    <w:rsid w:val="008D389E"/>
    <w:rsid w:val="008D4182"/>
    <w:rsid w:val="008D4409"/>
    <w:rsid w:val="008D5F14"/>
    <w:rsid w:val="008E1445"/>
    <w:rsid w:val="008E70DB"/>
    <w:rsid w:val="008F1F95"/>
    <w:rsid w:val="00911A03"/>
    <w:rsid w:val="009147BE"/>
    <w:rsid w:val="00914FDC"/>
    <w:rsid w:val="00915937"/>
    <w:rsid w:val="00920C04"/>
    <w:rsid w:val="00921B34"/>
    <w:rsid w:val="00922449"/>
    <w:rsid w:val="009235AC"/>
    <w:rsid w:val="00926671"/>
    <w:rsid w:val="0093125F"/>
    <w:rsid w:val="00932AF3"/>
    <w:rsid w:val="009364B4"/>
    <w:rsid w:val="00940265"/>
    <w:rsid w:val="00952123"/>
    <w:rsid w:val="00953192"/>
    <w:rsid w:val="00953C98"/>
    <w:rsid w:val="0095425E"/>
    <w:rsid w:val="009575EB"/>
    <w:rsid w:val="00966CEB"/>
    <w:rsid w:val="00972F9B"/>
    <w:rsid w:val="00982219"/>
    <w:rsid w:val="009823EE"/>
    <w:rsid w:val="00997153"/>
    <w:rsid w:val="009A0074"/>
    <w:rsid w:val="009A4D21"/>
    <w:rsid w:val="009B25D1"/>
    <w:rsid w:val="009C0BB2"/>
    <w:rsid w:val="009C1506"/>
    <w:rsid w:val="009C4EC2"/>
    <w:rsid w:val="009D4BC1"/>
    <w:rsid w:val="009D567B"/>
    <w:rsid w:val="009D68C5"/>
    <w:rsid w:val="009E2C0B"/>
    <w:rsid w:val="009E34D5"/>
    <w:rsid w:val="009F57BA"/>
    <w:rsid w:val="00A02F18"/>
    <w:rsid w:val="00A078EA"/>
    <w:rsid w:val="00A10A2F"/>
    <w:rsid w:val="00A15528"/>
    <w:rsid w:val="00A15F41"/>
    <w:rsid w:val="00A173A1"/>
    <w:rsid w:val="00A178B3"/>
    <w:rsid w:val="00A23CE6"/>
    <w:rsid w:val="00A26347"/>
    <w:rsid w:val="00A33018"/>
    <w:rsid w:val="00A34FF4"/>
    <w:rsid w:val="00A36602"/>
    <w:rsid w:val="00A471DF"/>
    <w:rsid w:val="00A53F94"/>
    <w:rsid w:val="00A558FE"/>
    <w:rsid w:val="00A62B73"/>
    <w:rsid w:val="00A63425"/>
    <w:rsid w:val="00A6370D"/>
    <w:rsid w:val="00A63C93"/>
    <w:rsid w:val="00A65DA5"/>
    <w:rsid w:val="00A71346"/>
    <w:rsid w:val="00A80439"/>
    <w:rsid w:val="00A82288"/>
    <w:rsid w:val="00A8374E"/>
    <w:rsid w:val="00A848B0"/>
    <w:rsid w:val="00A86325"/>
    <w:rsid w:val="00A87017"/>
    <w:rsid w:val="00A8726C"/>
    <w:rsid w:val="00A87E27"/>
    <w:rsid w:val="00AA0525"/>
    <w:rsid w:val="00AA4C56"/>
    <w:rsid w:val="00AA63AB"/>
    <w:rsid w:val="00AB3414"/>
    <w:rsid w:val="00AC4546"/>
    <w:rsid w:val="00AF6B03"/>
    <w:rsid w:val="00B0271D"/>
    <w:rsid w:val="00B0381E"/>
    <w:rsid w:val="00B07BFC"/>
    <w:rsid w:val="00B07FC2"/>
    <w:rsid w:val="00B1061D"/>
    <w:rsid w:val="00B1317D"/>
    <w:rsid w:val="00B17663"/>
    <w:rsid w:val="00B408F5"/>
    <w:rsid w:val="00B470D3"/>
    <w:rsid w:val="00B50ADE"/>
    <w:rsid w:val="00B610CB"/>
    <w:rsid w:val="00B61396"/>
    <w:rsid w:val="00B65764"/>
    <w:rsid w:val="00B77BF0"/>
    <w:rsid w:val="00B77F21"/>
    <w:rsid w:val="00B805A3"/>
    <w:rsid w:val="00B827F3"/>
    <w:rsid w:val="00BA28D1"/>
    <w:rsid w:val="00BA5384"/>
    <w:rsid w:val="00BA6673"/>
    <w:rsid w:val="00BC0733"/>
    <w:rsid w:val="00BC292C"/>
    <w:rsid w:val="00BC2C83"/>
    <w:rsid w:val="00BC35F1"/>
    <w:rsid w:val="00BC4F90"/>
    <w:rsid w:val="00BC5930"/>
    <w:rsid w:val="00BD03E9"/>
    <w:rsid w:val="00BD0552"/>
    <w:rsid w:val="00BD12F4"/>
    <w:rsid w:val="00BD7F79"/>
    <w:rsid w:val="00BE2BEF"/>
    <w:rsid w:val="00BE4EB8"/>
    <w:rsid w:val="00BF1DB4"/>
    <w:rsid w:val="00BF795D"/>
    <w:rsid w:val="00C02166"/>
    <w:rsid w:val="00C03549"/>
    <w:rsid w:val="00C04DCB"/>
    <w:rsid w:val="00C0774A"/>
    <w:rsid w:val="00C07B9C"/>
    <w:rsid w:val="00C16D99"/>
    <w:rsid w:val="00C37F53"/>
    <w:rsid w:val="00C47055"/>
    <w:rsid w:val="00C51EA9"/>
    <w:rsid w:val="00C558D5"/>
    <w:rsid w:val="00C577E6"/>
    <w:rsid w:val="00C73865"/>
    <w:rsid w:val="00C74099"/>
    <w:rsid w:val="00C85F86"/>
    <w:rsid w:val="00C93A2B"/>
    <w:rsid w:val="00CA34F0"/>
    <w:rsid w:val="00CA70A6"/>
    <w:rsid w:val="00CB32D6"/>
    <w:rsid w:val="00CB38EF"/>
    <w:rsid w:val="00CB7A82"/>
    <w:rsid w:val="00CC095B"/>
    <w:rsid w:val="00CC178E"/>
    <w:rsid w:val="00CC4EB3"/>
    <w:rsid w:val="00CC7C63"/>
    <w:rsid w:val="00CD193B"/>
    <w:rsid w:val="00CE0442"/>
    <w:rsid w:val="00CE31AD"/>
    <w:rsid w:val="00CE3779"/>
    <w:rsid w:val="00CE4F3E"/>
    <w:rsid w:val="00CE56F3"/>
    <w:rsid w:val="00CF299F"/>
    <w:rsid w:val="00CF4E32"/>
    <w:rsid w:val="00CF4EB4"/>
    <w:rsid w:val="00D073B3"/>
    <w:rsid w:val="00D1041D"/>
    <w:rsid w:val="00D11338"/>
    <w:rsid w:val="00D16D20"/>
    <w:rsid w:val="00D215AE"/>
    <w:rsid w:val="00D226F6"/>
    <w:rsid w:val="00D25069"/>
    <w:rsid w:val="00D31CDE"/>
    <w:rsid w:val="00D37041"/>
    <w:rsid w:val="00D5015F"/>
    <w:rsid w:val="00D52440"/>
    <w:rsid w:val="00D579B0"/>
    <w:rsid w:val="00D60DE6"/>
    <w:rsid w:val="00D65F0E"/>
    <w:rsid w:val="00D67307"/>
    <w:rsid w:val="00D8017E"/>
    <w:rsid w:val="00D80238"/>
    <w:rsid w:val="00D802E2"/>
    <w:rsid w:val="00D83E3F"/>
    <w:rsid w:val="00D864F2"/>
    <w:rsid w:val="00D87EEB"/>
    <w:rsid w:val="00D909DD"/>
    <w:rsid w:val="00D930E0"/>
    <w:rsid w:val="00D94CA5"/>
    <w:rsid w:val="00DA19E9"/>
    <w:rsid w:val="00DA4041"/>
    <w:rsid w:val="00DA58E9"/>
    <w:rsid w:val="00DA7157"/>
    <w:rsid w:val="00DA7F0C"/>
    <w:rsid w:val="00DB1791"/>
    <w:rsid w:val="00DB4BE1"/>
    <w:rsid w:val="00DC05E9"/>
    <w:rsid w:val="00DC3352"/>
    <w:rsid w:val="00DC6A77"/>
    <w:rsid w:val="00DC6BA7"/>
    <w:rsid w:val="00DF12D5"/>
    <w:rsid w:val="00DF4DFB"/>
    <w:rsid w:val="00E004B0"/>
    <w:rsid w:val="00E019F8"/>
    <w:rsid w:val="00E113A4"/>
    <w:rsid w:val="00E141CA"/>
    <w:rsid w:val="00E1442A"/>
    <w:rsid w:val="00E1445C"/>
    <w:rsid w:val="00E15E49"/>
    <w:rsid w:val="00E214FA"/>
    <w:rsid w:val="00E21C75"/>
    <w:rsid w:val="00E2268F"/>
    <w:rsid w:val="00E26E78"/>
    <w:rsid w:val="00E31714"/>
    <w:rsid w:val="00E32327"/>
    <w:rsid w:val="00E341F5"/>
    <w:rsid w:val="00E373CE"/>
    <w:rsid w:val="00E4070F"/>
    <w:rsid w:val="00E43FF4"/>
    <w:rsid w:val="00E50DDC"/>
    <w:rsid w:val="00E54953"/>
    <w:rsid w:val="00E54B72"/>
    <w:rsid w:val="00E568D5"/>
    <w:rsid w:val="00E676D1"/>
    <w:rsid w:val="00E746DF"/>
    <w:rsid w:val="00E7715E"/>
    <w:rsid w:val="00E81BE5"/>
    <w:rsid w:val="00E84AEC"/>
    <w:rsid w:val="00E95EB1"/>
    <w:rsid w:val="00E960D8"/>
    <w:rsid w:val="00E9764C"/>
    <w:rsid w:val="00E97C10"/>
    <w:rsid w:val="00EA54DE"/>
    <w:rsid w:val="00EA62E1"/>
    <w:rsid w:val="00EB4C2B"/>
    <w:rsid w:val="00EB5E31"/>
    <w:rsid w:val="00EC32C9"/>
    <w:rsid w:val="00ED56AC"/>
    <w:rsid w:val="00EF0414"/>
    <w:rsid w:val="00EF14BA"/>
    <w:rsid w:val="00EF29AF"/>
    <w:rsid w:val="00EF2E47"/>
    <w:rsid w:val="00EF6C56"/>
    <w:rsid w:val="00EF7048"/>
    <w:rsid w:val="00F072A1"/>
    <w:rsid w:val="00F12591"/>
    <w:rsid w:val="00F13A75"/>
    <w:rsid w:val="00F157F0"/>
    <w:rsid w:val="00F179D5"/>
    <w:rsid w:val="00F202E7"/>
    <w:rsid w:val="00F2146C"/>
    <w:rsid w:val="00F21E09"/>
    <w:rsid w:val="00F22AFD"/>
    <w:rsid w:val="00F22BDC"/>
    <w:rsid w:val="00F4174D"/>
    <w:rsid w:val="00F45351"/>
    <w:rsid w:val="00F53774"/>
    <w:rsid w:val="00F54D4B"/>
    <w:rsid w:val="00F67E05"/>
    <w:rsid w:val="00F80DC0"/>
    <w:rsid w:val="00F83CC0"/>
    <w:rsid w:val="00F858F7"/>
    <w:rsid w:val="00F87012"/>
    <w:rsid w:val="00F87512"/>
    <w:rsid w:val="00F93F09"/>
    <w:rsid w:val="00F943D2"/>
    <w:rsid w:val="00F95AD4"/>
    <w:rsid w:val="00F96B15"/>
    <w:rsid w:val="00F96C78"/>
    <w:rsid w:val="00F977D9"/>
    <w:rsid w:val="00FA0BC9"/>
    <w:rsid w:val="00FA3977"/>
    <w:rsid w:val="00FA3DF4"/>
    <w:rsid w:val="00FA4AC8"/>
    <w:rsid w:val="00FB4552"/>
    <w:rsid w:val="00FB5645"/>
    <w:rsid w:val="00FB6805"/>
    <w:rsid w:val="00FC5B39"/>
    <w:rsid w:val="00FD0302"/>
    <w:rsid w:val="00FD2F3F"/>
    <w:rsid w:val="00FD77ED"/>
    <w:rsid w:val="00FD7E99"/>
    <w:rsid w:val="00FE16CF"/>
    <w:rsid w:val="00FE2FA1"/>
    <w:rsid w:val="00FE52AF"/>
    <w:rsid w:val="00FF0186"/>
    <w:rsid w:val="00FF63D3"/>
    <w:rsid w:val="00FF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F3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6E4703"/>
    <w:pPr>
      <w:spacing w:after="0" w:line="240" w:lineRule="auto"/>
    </w:pPr>
    <w:rPr>
      <w:rFonts w:ascii="Times New Roman" w:hAnsi="Times New Roman" w:cs="Times New Roman"/>
      <w:color w:val="auto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00" w:after="240"/>
      <w:contextualSpacing/>
      <w:outlineLvl w:val="0"/>
    </w:pPr>
    <w:rPr>
      <w:rFonts w:asciiTheme="majorHAnsi" w:eastAsiaTheme="majorEastAsia" w:hAnsiTheme="majorHAnsi" w:cstheme="majorBidi"/>
      <w:color w:val="000000" w:themeColor="text1"/>
      <w:sz w:val="42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00" w:after="240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en-GB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00" w:after="240"/>
      <w:outlineLvl w:val="2"/>
    </w:pPr>
    <w:rPr>
      <w:rFonts w:asciiTheme="majorHAnsi" w:eastAsiaTheme="majorEastAsia" w:hAnsiTheme="majorHAnsi" w:cstheme="majorBidi"/>
      <w:color w:val="000000" w:themeColor="text1"/>
      <w:sz w:val="3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0" w:after="240"/>
      <w:outlineLvl w:val="3"/>
    </w:pPr>
    <w:rPr>
      <w:rFonts w:asciiTheme="majorHAnsi" w:eastAsiaTheme="majorEastAsia" w:hAnsiTheme="majorHAnsi" w:cstheme="majorBidi"/>
      <w:i/>
      <w:iCs/>
      <w:color w:val="000000" w:themeColor="text1"/>
      <w:sz w:val="30"/>
      <w:lang w:val="en-GB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0" w:after="240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  <w:lang w:val="en-GB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0" w:after="240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  <w:lang w:val="en-GB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0" w:after="240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  <w:lang w:val="en-GB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0" w:after="240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  <w:lang w:val="en-GB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0" w:after="240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  <w:lang w:val="en-GB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a6"/>
    <w:uiPriority w:val="2"/>
    <w:qFormat/>
    <w:pPr>
      <w:numPr>
        <w:ilvl w:val="1"/>
      </w:numPr>
      <w:spacing w:after="300"/>
      <w:contextualSpacing/>
    </w:pPr>
    <w:rPr>
      <w:rFonts w:asciiTheme="minorHAnsi" w:hAnsiTheme="minorHAnsi" w:cstheme="minorBidi"/>
      <w:color w:val="000000" w:themeColor="text1"/>
      <w:sz w:val="32"/>
      <w:lang w:val="en-GB"/>
    </w:rPr>
  </w:style>
  <w:style w:type="character" w:customStyle="1" w:styleId="a6">
    <w:name w:val="副标题字符"/>
    <w:basedOn w:val="a2"/>
    <w:link w:val="a5"/>
    <w:uiPriority w:val="2"/>
    <w:rPr>
      <w:rFonts w:eastAsiaTheme="minorEastAsia"/>
      <w:sz w:val="32"/>
    </w:rPr>
  </w:style>
  <w:style w:type="paragraph" w:styleId="a7">
    <w:name w:val="Title"/>
    <w:basedOn w:val="a1"/>
    <w:link w:val="a8"/>
    <w:uiPriority w:val="1"/>
    <w:qFormat/>
    <w:pPr>
      <w:spacing w:after="240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56"/>
      <w:szCs w:val="56"/>
      <w:lang w:val="en-GB"/>
    </w:rPr>
  </w:style>
  <w:style w:type="character" w:customStyle="1" w:styleId="a8">
    <w:name w:val="标题字符"/>
    <w:basedOn w:val="a2"/>
    <w:link w:val="a7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  <w:spacing w:after="240" w:line="312" w:lineRule="auto"/>
    </w:pPr>
    <w:rPr>
      <w:rFonts w:asciiTheme="minorHAnsi" w:hAnsiTheme="minorHAnsi" w:cstheme="minorBidi"/>
      <w:color w:val="000000" w:themeColor="text1"/>
      <w:lang w:val="en-GB"/>
    </w:rPr>
  </w:style>
  <w:style w:type="paragraph" w:styleId="a9">
    <w:name w:val="Intense Quote"/>
    <w:basedOn w:val="a1"/>
    <w:next w:val="a1"/>
    <w:link w:val="aa"/>
    <w:uiPriority w:val="30"/>
    <w:semiHidden/>
    <w:unhideWhenUsed/>
    <w:qFormat/>
    <w:pPr>
      <w:spacing w:before="240" w:after="240" w:line="312" w:lineRule="auto"/>
      <w:ind w:left="490" w:right="490"/>
      <w:contextualSpacing/>
    </w:pPr>
    <w:rPr>
      <w:rFonts w:asciiTheme="minorHAnsi" w:hAnsiTheme="minorHAnsi" w:cstheme="minorBidi"/>
      <w:i/>
      <w:iCs/>
      <w:color w:val="000000" w:themeColor="text1"/>
      <w:sz w:val="30"/>
      <w:lang w:val="en-GB"/>
    </w:rPr>
  </w:style>
  <w:style w:type="paragraph" w:styleId="ab">
    <w:name w:val="Quote"/>
    <w:basedOn w:val="a1"/>
    <w:next w:val="a1"/>
    <w:link w:val="ac"/>
    <w:uiPriority w:val="29"/>
    <w:qFormat/>
    <w:pPr>
      <w:spacing w:before="240" w:after="240" w:line="312" w:lineRule="auto"/>
      <w:ind w:left="490" w:right="490"/>
    </w:pPr>
    <w:rPr>
      <w:rFonts w:asciiTheme="minorHAnsi" w:hAnsiTheme="minorHAnsi" w:cstheme="minorBidi"/>
      <w:i/>
      <w:iCs/>
      <w:color w:val="404040" w:themeColor="text1" w:themeTint="BF"/>
      <w:lang w:val="en-GB"/>
    </w:rPr>
  </w:style>
  <w:style w:type="character" w:customStyle="1" w:styleId="ac">
    <w:name w:val="引用字符"/>
    <w:basedOn w:val="a2"/>
    <w:link w:val="ab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  <w:spacing w:after="240" w:line="312" w:lineRule="auto"/>
    </w:pPr>
    <w:rPr>
      <w:rFonts w:asciiTheme="minorHAnsi" w:hAnsiTheme="minorHAnsi" w:cstheme="minorBidi"/>
      <w:color w:val="000000" w:themeColor="text1"/>
      <w:lang w:val="en-GB"/>
    </w:rPr>
  </w:style>
  <w:style w:type="table" w:styleId="ad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作者"/>
    <w:basedOn w:val="a1"/>
    <w:uiPriority w:val="3"/>
    <w:qFormat/>
    <w:pPr>
      <w:pBdr>
        <w:bottom w:val="single" w:sz="8" w:space="17" w:color="000000" w:themeColor="text1"/>
      </w:pBdr>
      <w:spacing w:after="640"/>
      <w:contextualSpacing/>
    </w:pPr>
    <w:rPr>
      <w:rFonts w:asciiTheme="minorHAnsi" w:hAnsiTheme="minorHAnsi" w:cstheme="minorBidi"/>
      <w:color w:val="000000" w:themeColor="text1"/>
      <w:lang w:val="en-GB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f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f0">
    <w:name w:val="Emphasis"/>
    <w:basedOn w:val="a2"/>
    <w:uiPriority w:val="20"/>
    <w:unhideWhenUsed/>
    <w:qFormat/>
    <w:rPr>
      <w:b/>
      <w:i/>
      <w:iCs/>
    </w:rPr>
  </w:style>
  <w:style w:type="character" w:styleId="af1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5">
    <w:name w:val="caption"/>
    <w:basedOn w:val="a1"/>
    <w:next w:val="a1"/>
    <w:uiPriority w:val="35"/>
    <w:unhideWhenUsed/>
    <w:qFormat/>
    <w:pPr>
      <w:spacing w:after="200"/>
    </w:pPr>
    <w:rPr>
      <w:rFonts w:asciiTheme="minorHAnsi" w:hAnsiTheme="minorHAnsi" w:cstheme="minorBidi"/>
      <w:i/>
      <w:iCs/>
      <w:color w:val="000000" w:themeColor="text1"/>
      <w:sz w:val="20"/>
      <w:szCs w:val="18"/>
      <w:lang w:val="en-GB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paragraph" w:styleId="af7">
    <w:name w:val="footer"/>
    <w:basedOn w:val="a1"/>
    <w:link w:val="af8"/>
    <w:uiPriority w:val="99"/>
    <w:unhideWhenUsed/>
    <w:qFormat/>
    <w:rPr>
      <w:rFonts w:asciiTheme="minorHAnsi" w:hAnsiTheme="minorHAnsi" w:cstheme="minorBidi"/>
      <w:color w:val="000000" w:themeColor="text1"/>
      <w:lang w:val="en-GB"/>
    </w:rPr>
  </w:style>
  <w:style w:type="character" w:customStyle="1" w:styleId="af8">
    <w:name w:val="页脚字符"/>
    <w:basedOn w:val="a2"/>
    <w:link w:val="af7"/>
    <w:uiPriority w:val="99"/>
  </w:style>
  <w:style w:type="paragraph" w:styleId="af9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aa">
    <w:name w:val="明显引用字符"/>
    <w:basedOn w:val="a2"/>
    <w:link w:val="a9"/>
    <w:uiPriority w:val="30"/>
    <w:semiHidden/>
    <w:rPr>
      <w:i/>
      <w:iCs/>
      <w:sz w:val="30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a">
    <w:name w:val="header"/>
    <w:basedOn w:val="a1"/>
    <w:link w:val="afb"/>
    <w:uiPriority w:val="99"/>
    <w:qFormat/>
    <w:rPr>
      <w:rFonts w:asciiTheme="minorHAnsi" w:hAnsiTheme="minorHAnsi" w:cstheme="minorBidi"/>
      <w:color w:val="000000" w:themeColor="text1"/>
      <w:lang w:val="en-GB"/>
    </w:rPr>
  </w:style>
  <w:style w:type="character" w:customStyle="1" w:styleId="30">
    <w:name w:val="标题 3字符"/>
    <w:basedOn w:val="a2"/>
    <w:link w:val="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afb">
    <w:name w:val="页眉字符"/>
    <w:basedOn w:val="a2"/>
    <w:link w:val="afa"/>
    <w:uiPriority w:val="99"/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character" w:styleId="afc">
    <w:name w:val="Hyperlink"/>
    <w:basedOn w:val="a2"/>
    <w:uiPriority w:val="99"/>
    <w:unhideWhenUsed/>
    <w:rsid w:val="00287EA2"/>
    <w:rPr>
      <w:color w:val="5E9EA1" w:themeColor="hyperlink"/>
      <w:u w:val="single"/>
    </w:rPr>
  </w:style>
  <w:style w:type="character" w:customStyle="1" w:styleId="title-text">
    <w:name w:val="title-text"/>
    <w:basedOn w:val="a2"/>
    <w:rsid w:val="001F5E95"/>
  </w:style>
  <w:style w:type="character" w:customStyle="1" w:styleId="ng-binding">
    <w:name w:val="ng-binding"/>
    <w:basedOn w:val="a2"/>
    <w:rsid w:val="00A87E27"/>
  </w:style>
  <w:style w:type="character" w:customStyle="1" w:styleId="abscitationtitle">
    <w:name w:val="abs_citation_title"/>
    <w:basedOn w:val="a2"/>
    <w:rsid w:val="00002A25"/>
  </w:style>
  <w:style w:type="character" w:styleId="afd">
    <w:name w:val="FollowedHyperlink"/>
    <w:basedOn w:val="a2"/>
    <w:uiPriority w:val="99"/>
    <w:semiHidden/>
    <w:unhideWhenUsed/>
    <w:rsid w:val="00B408F5"/>
    <w:rPr>
      <w:color w:val="7A4561" w:themeColor="followedHyperlink"/>
      <w:u w:val="single"/>
    </w:rPr>
  </w:style>
  <w:style w:type="character" w:customStyle="1" w:styleId="gsct1">
    <w:name w:val="gs_ct1"/>
    <w:basedOn w:val="a2"/>
    <w:rsid w:val="00B408F5"/>
  </w:style>
  <w:style w:type="paragraph" w:styleId="afe">
    <w:name w:val="List Paragraph"/>
    <w:basedOn w:val="a1"/>
    <w:uiPriority w:val="34"/>
    <w:unhideWhenUsed/>
    <w:qFormat/>
    <w:rsid w:val="004A3481"/>
    <w:pPr>
      <w:spacing w:after="240" w:line="312" w:lineRule="auto"/>
      <w:ind w:firstLineChars="200" w:firstLine="420"/>
    </w:pPr>
    <w:rPr>
      <w:rFonts w:asciiTheme="minorHAnsi" w:hAnsiTheme="minorHAnsi" w:cstheme="minorBidi"/>
      <w:color w:val="000000" w:themeColor="text1"/>
      <w:lang w:val="en-GB"/>
    </w:rPr>
  </w:style>
  <w:style w:type="character" w:customStyle="1" w:styleId="name">
    <w:name w:val="name"/>
    <w:basedOn w:val="a2"/>
    <w:rsid w:val="0071334D"/>
  </w:style>
  <w:style w:type="paragraph" w:styleId="HTML">
    <w:name w:val="HTML Address"/>
    <w:basedOn w:val="a1"/>
    <w:link w:val="HTML0"/>
    <w:uiPriority w:val="99"/>
    <w:semiHidden/>
    <w:unhideWhenUsed/>
    <w:rsid w:val="0071334D"/>
    <w:rPr>
      <w:i/>
      <w:iCs/>
    </w:rPr>
  </w:style>
  <w:style w:type="character" w:customStyle="1" w:styleId="HTML0">
    <w:name w:val="HTML 地址字符"/>
    <w:basedOn w:val="a2"/>
    <w:link w:val="HTML"/>
    <w:uiPriority w:val="99"/>
    <w:semiHidden/>
    <w:rsid w:val="0071334D"/>
    <w:rPr>
      <w:rFonts w:ascii="Times New Roman" w:hAnsi="Times New Roman" w:cs="Times New Roman"/>
      <w:i/>
      <w:iCs/>
      <w:color w:val="auto"/>
      <w:lang w:eastAsia="zh-CN"/>
    </w:rPr>
  </w:style>
  <w:style w:type="character" w:customStyle="1" w:styleId="sr-only">
    <w:name w:val="sr-only"/>
    <w:basedOn w:val="a2"/>
    <w:rsid w:val="00725544"/>
  </w:style>
  <w:style w:type="character" w:customStyle="1" w:styleId="text">
    <w:name w:val="text"/>
    <w:basedOn w:val="a2"/>
    <w:rsid w:val="00725544"/>
  </w:style>
  <w:style w:type="character" w:customStyle="1" w:styleId="author-ref">
    <w:name w:val="author-ref"/>
    <w:basedOn w:val="a2"/>
    <w:rsid w:val="00725544"/>
  </w:style>
  <w:style w:type="character" w:customStyle="1" w:styleId="contrib">
    <w:name w:val="contrib"/>
    <w:basedOn w:val="a2"/>
    <w:rsid w:val="003868EF"/>
  </w:style>
  <w:style w:type="character" w:customStyle="1" w:styleId="aff-overlay">
    <w:name w:val="aff-overlay"/>
    <w:basedOn w:val="a2"/>
    <w:rsid w:val="003868EF"/>
  </w:style>
  <w:style w:type="character" w:styleId="aff">
    <w:name w:val="Strong"/>
    <w:basedOn w:val="a2"/>
    <w:uiPriority w:val="22"/>
    <w:qFormat/>
    <w:rsid w:val="003868EF"/>
    <w:rPr>
      <w:b/>
      <w:bCs/>
    </w:rPr>
  </w:style>
  <w:style w:type="character" w:customStyle="1" w:styleId="journaldate">
    <w:name w:val="journaldate"/>
    <w:basedOn w:val="a2"/>
    <w:rsid w:val="003868EF"/>
  </w:style>
  <w:style w:type="character" w:customStyle="1" w:styleId="article-doi">
    <w:name w:val="article-doi"/>
    <w:basedOn w:val="a2"/>
    <w:rsid w:val="003868EF"/>
  </w:style>
  <w:style w:type="paragraph" w:styleId="aff0">
    <w:name w:val="Normal (Web)"/>
    <w:basedOn w:val="a1"/>
    <w:uiPriority w:val="99"/>
    <w:unhideWhenUsed/>
    <w:rsid w:val="0000565A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ff1">
    <w:name w:val="Balloon Text"/>
    <w:basedOn w:val="a1"/>
    <w:link w:val="aff2"/>
    <w:uiPriority w:val="99"/>
    <w:semiHidden/>
    <w:unhideWhenUsed/>
    <w:rsid w:val="006362FE"/>
    <w:rPr>
      <w:sz w:val="18"/>
      <w:szCs w:val="18"/>
    </w:rPr>
  </w:style>
  <w:style w:type="character" w:customStyle="1" w:styleId="aff2">
    <w:name w:val="批注框文本字符"/>
    <w:basedOn w:val="a2"/>
    <w:link w:val="aff1"/>
    <w:uiPriority w:val="99"/>
    <w:semiHidden/>
    <w:rsid w:val="006362FE"/>
    <w:rPr>
      <w:rFonts w:ascii="Times New Roman" w:hAnsi="Times New Roman" w:cs="Times New Roman"/>
      <w:color w:val="auto"/>
      <w:sz w:val="18"/>
      <w:szCs w:val="18"/>
      <w:lang w:eastAsia="zh-CN"/>
    </w:rPr>
  </w:style>
  <w:style w:type="character" w:styleId="aff3">
    <w:name w:val="annotation reference"/>
    <w:basedOn w:val="a2"/>
    <w:uiPriority w:val="99"/>
    <w:semiHidden/>
    <w:unhideWhenUsed/>
    <w:rsid w:val="006362FE"/>
    <w:rPr>
      <w:sz w:val="21"/>
      <w:szCs w:val="21"/>
    </w:rPr>
  </w:style>
  <w:style w:type="paragraph" w:styleId="aff4">
    <w:name w:val="annotation text"/>
    <w:basedOn w:val="a1"/>
    <w:link w:val="aff5"/>
    <w:uiPriority w:val="99"/>
    <w:semiHidden/>
    <w:unhideWhenUsed/>
    <w:rsid w:val="006362FE"/>
  </w:style>
  <w:style w:type="character" w:customStyle="1" w:styleId="aff5">
    <w:name w:val="批注文字字符"/>
    <w:basedOn w:val="a2"/>
    <w:link w:val="aff4"/>
    <w:uiPriority w:val="99"/>
    <w:semiHidden/>
    <w:rsid w:val="006362FE"/>
    <w:rPr>
      <w:rFonts w:ascii="Times New Roman" w:hAnsi="Times New Roman" w:cs="Times New Roman"/>
      <w:color w:val="auto"/>
      <w:lang w:eastAsia="zh-CN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6362FE"/>
    <w:rPr>
      <w:b/>
      <w:bCs/>
    </w:rPr>
  </w:style>
  <w:style w:type="character" w:customStyle="1" w:styleId="aff7">
    <w:name w:val="批注主题字符"/>
    <w:basedOn w:val="aff5"/>
    <w:link w:val="aff6"/>
    <w:uiPriority w:val="99"/>
    <w:semiHidden/>
    <w:rsid w:val="006362FE"/>
    <w:rPr>
      <w:rFonts w:ascii="Times New Roman" w:hAnsi="Times New Roman" w:cs="Times New Roman"/>
      <w:b/>
      <w:bCs/>
      <w:color w:val="auto"/>
      <w:lang w:eastAsia="zh-CN"/>
    </w:rPr>
  </w:style>
  <w:style w:type="paragraph" w:styleId="aff8">
    <w:name w:val="Revision"/>
    <w:hidden/>
    <w:uiPriority w:val="99"/>
    <w:semiHidden/>
    <w:rsid w:val="00B1317D"/>
    <w:pPr>
      <w:spacing w:after="0" w:line="240" w:lineRule="auto"/>
    </w:pPr>
    <w:rPr>
      <w:rFonts w:ascii="Times New Roman" w:hAnsi="Times New Roman" w:cs="Times New Roman"/>
      <w:color w:va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1940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3639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1464">
          <w:marLeft w:val="0"/>
          <w:marRight w:val="0"/>
          <w:marTop w:val="0"/>
          <w:marBottom w:val="3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85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3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8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19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5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6185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3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5393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6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353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273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1338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张一铭</dc:creator>
  <cp:lastModifiedBy>张 一铭</cp:lastModifiedBy>
  <cp:revision>2</cp:revision>
  <dcterms:created xsi:type="dcterms:W3CDTF">2018-04-21T16:16:00Z</dcterms:created>
  <dcterms:modified xsi:type="dcterms:W3CDTF">2018-04-21T16:16:00Z</dcterms:modified>
</cp:coreProperties>
</file>